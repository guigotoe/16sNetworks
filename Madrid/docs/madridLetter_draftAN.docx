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6C8" w:rsidRDefault="002A56C8">
      <w:commentRangeStart w:id="0"/>
      <w:r>
        <w:t xml:space="preserve">Dear </w:t>
      </w:r>
      <w:ins w:id="1" w:author="ii" w:date="2015-07-14T13:18:00Z">
        <w:r w:rsidR="00F76A91">
          <w:t xml:space="preserve">Executive Board members of the </w:t>
        </w:r>
      </w:ins>
      <w:r>
        <w:t xml:space="preserve">Excellence Cluster </w:t>
      </w:r>
      <w:ins w:id="2" w:author="ii" w:date="2015-07-14T13:21:00Z">
        <w:r w:rsidR="00F76A91" w:rsidRPr="00E140FB">
          <w:rPr>
            <w:i/>
          </w:rPr>
          <w:t>‘Inflammation at Interfaces’</w:t>
        </w:r>
      </w:ins>
      <w:ins w:id="3" w:author="ii" w:date="2015-07-14T13:29:00Z">
        <w:r w:rsidR="009A6EFF">
          <w:t>,</w:t>
        </w:r>
      </w:ins>
      <w:commentRangeEnd w:id="0"/>
      <w:ins w:id="4" w:author="ii" w:date="2015-07-14T14:20:00Z">
        <w:r w:rsidR="001D72FF">
          <w:rPr>
            <w:rStyle w:val="CommentReference"/>
          </w:rPr>
          <w:commentReference w:id="0"/>
        </w:r>
      </w:ins>
    </w:p>
    <w:p w:rsidR="002A56C8" w:rsidRDefault="002A56C8"/>
    <w:p w:rsidR="005B0F16" w:rsidRDefault="00EF0B9A" w:rsidP="00D5364B">
      <w:pPr>
        <w:jc w:val="both"/>
      </w:pPr>
      <w:r>
        <w:t xml:space="preserve">My name is Guillermo Torres and </w:t>
      </w:r>
      <w:ins w:id="5" w:author="ii" w:date="2015-07-14T13:18:00Z">
        <w:r w:rsidR="00F76A91">
          <w:t xml:space="preserve">I started my PhD </w:t>
        </w:r>
      </w:ins>
      <w:ins w:id="6" w:author="ii" w:date="2015-07-14T13:20:00Z">
        <w:r w:rsidR="00F76A91">
          <w:t>studies</w:t>
        </w:r>
      </w:ins>
      <w:ins w:id="7" w:author="ii" w:date="2015-07-14T13:18:00Z">
        <w:r w:rsidR="00F76A91">
          <w:t xml:space="preserve"> </w:t>
        </w:r>
      </w:ins>
      <w:ins w:id="8" w:author="ii" w:date="2015-07-14T13:19:00Z">
        <w:r w:rsidR="00F76A91">
          <w:t xml:space="preserve">at the CAU </w:t>
        </w:r>
      </w:ins>
      <w:ins w:id="9" w:author="ii" w:date="2015-07-14T13:18:00Z">
        <w:r w:rsidR="00F76A91">
          <w:t xml:space="preserve">under the supervision of </w:t>
        </w:r>
      </w:ins>
      <w:ins w:id="10" w:author="ii" w:date="2015-07-14T13:19:00Z">
        <w:r w:rsidR="00F76A91">
          <w:t xml:space="preserve">PD Dr. Friederike Flachsbart in xxx 2015. </w:t>
        </w:r>
      </w:ins>
      <w:ins w:id="11" w:author="ii" w:date="2015-07-14T13:20:00Z">
        <w:r w:rsidR="00F76A91">
          <w:t xml:space="preserve">My research project is part of the </w:t>
        </w:r>
      </w:ins>
      <w:ins w:id="12" w:author="ii" w:date="2015-07-14T13:21:00Z">
        <w:r w:rsidR="00F76A91">
          <w:t xml:space="preserve">proposal ‘xxxx’ </w:t>
        </w:r>
      </w:ins>
      <w:ins w:id="13" w:author="ii" w:date="2015-07-14T13:23:00Z">
        <w:r w:rsidR="00F76A91">
          <w:t xml:space="preserve">that is </w:t>
        </w:r>
      </w:ins>
      <w:ins w:id="14" w:author="ii" w:date="2015-07-14T13:22:00Z">
        <w:r w:rsidR="00F76A91">
          <w:t xml:space="preserve">supported by the Cluster </w:t>
        </w:r>
      </w:ins>
      <w:ins w:id="15" w:author="ii" w:date="2015-07-14T13:23:00Z">
        <w:r w:rsidR="00F76A91">
          <w:t>till xxxx</w:t>
        </w:r>
      </w:ins>
      <w:ins w:id="16" w:author="ii" w:date="2015-07-14T13:22:00Z">
        <w:r w:rsidR="00F76A91">
          <w:t xml:space="preserve">. </w:t>
        </w:r>
      </w:ins>
      <w:del w:id="17" w:author="ii" w:date="2015-07-14T13:25:00Z">
        <w:r w:rsidDel="00F76A91">
          <w:delText>I</w:delText>
        </w:r>
      </w:del>
      <w:r>
        <w:t xml:space="preserve"> </w:t>
      </w:r>
      <w:ins w:id="18" w:author="ii" w:date="2015-07-14T13:24:00Z">
        <w:r w:rsidR="00F76A91">
          <w:t xml:space="preserve">Dr. Javier Buldú, </w:t>
        </w:r>
      </w:ins>
      <w:ins w:id="19" w:author="ii" w:date="2015-07-14T13:25:00Z">
        <w:r w:rsidR="00F76A91">
          <w:t>at</w:t>
        </w:r>
      </w:ins>
      <w:ins w:id="20" w:author="ii" w:date="2015-07-14T13:24:00Z">
        <w:r w:rsidR="00F76A91">
          <w:t xml:space="preserve"> the Center for Biomedical Engineering of the Technical University of Madrid </w:t>
        </w:r>
      </w:ins>
      <w:ins w:id="21" w:author="ii" w:date="2015-07-14T13:25:00Z">
        <w:r w:rsidR="00F76A91">
          <w:t xml:space="preserve">has invited me </w:t>
        </w:r>
      </w:ins>
      <w:ins w:id="22" w:author="ii" w:date="2015-07-14T13:26:00Z">
        <w:r w:rsidR="00F76A91">
          <w:t xml:space="preserve">for a work visit </w:t>
        </w:r>
      </w:ins>
      <w:del w:id="23" w:author="ii" w:date="2015-07-14T13:26:00Z">
        <w:r w:rsidR="00BA5E58" w:rsidDel="00F76A91">
          <w:delText xml:space="preserve">plan to carry out an academic stay in </w:delText>
        </w:r>
        <w:r w:rsidR="002A56C8" w:rsidDel="00F76A91">
          <w:delText xml:space="preserve">the Laboratory of Biological Networks </w:delText>
        </w:r>
      </w:del>
      <w:ins w:id="24" w:author="ii" w:date="2015-07-14T13:26:00Z">
        <w:r w:rsidR="00F76A91">
          <w:t xml:space="preserve">in </w:t>
        </w:r>
      </w:ins>
      <w:ins w:id="25" w:author="ii" w:date="2015-07-14T14:21:00Z">
        <w:r w:rsidR="001D72FF">
          <w:t>the</w:t>
        </w:r>
      </w:ins>
      <w:ins w:id="26" w:author="ii" w:date="2015-07-14T13:26:00Z">
        <w:r w:rsidR="00F76A91">
          <w:t xml:space="preserve"> Laboratory of Biological Networks </w:t>
        </w:r>
      </w:ins>
      <w:r w:rsidR="002A56C8">
        <w:t xml:space="preserve">from </w:t>
      </w:r>
      <w:r w:rsidR="00BA5E58">
        <w:t>22</w:t>
      </w:r>
      <w:ins w:id="27" w:author="ii" w:date="2015-07-14T13:26:00Z">
        <w:r w:rsidR="00F76A91">
          <w:t>.</w:t>
        </w:r>
      </w:ins>
      <w:r w:rsidR="00BA5E58">
        <w:t xml:space="preserve"> </w:t>
      </w:r>
      <w:del w:id="28" w:author="ii" w:date="2015-07-14T13:26:00Z">
        <w:r w:rsidR="00BA5E58" w:rsidDel="00F76A91">
          <w:delText>-</w:delText>
        </w:r>
      </w:del>
      <w:ins w:id="29" w:author="ii" w:date="2015-07-14T13:26:00Z">
        <w:r w:rsidR="00F76A91">
          <w:t>–</w:t>
        </w:r>
      </w:ins>
      <w:r>
        <w:t xml:space="preserve"> 31</w:t>
      </w:r>
      <w:ins w:id="30" w:author="ii" w:date="2015-07-14T13:26:00Z">
        <w:r w:rsidR="00F76A91">
          <w:t>.</w:t>
        </w:r>
      </w:ins>
      <w:r>
        <w:t xml:space="preserve"> </w:t>
      </w:r>
      <w:del w:id="31" w:author="ii" w:date="2015-07-14T13:26:00Z">
        <w:r w:rsidDel="00F76A91">
          <w:delText xml:space="preserve">of </w:delText>
        </w:r>
      </w:del>
      <w:r>
        <w:t xml:space="preserve">August 2015 </w:t>
      </w:r>
      <w:del w:id="32" w:author="ii" w:date="2015-07-14T13:27:00Z">
        <w:r w:rsidDel="00F76A91">
          <w:delText>in Madrid</w:delText>
        </w:r>
      </w:del>
      <w:ins w:id="33" w:author="ii" w:date="2015-07-14T13:27:00Z">
        <w:r w:rsidR="00F76A91">
          <w:t>(see attached letter of invitation)</w:t>
        </w:r>
      </w:ins>
      <w:r w:rsidR="00BA5E58">
        <w:t xml:space="preserve">. </w:t>
      </w:r>
      <w:del w:id="34" w:author="ii" w:date="2015-07-14T13:29:00Z">
        <w:r w:rsidR="00BA5E58" w:rsidDel="009A6EFF">
          <w:delText xml:space="preserve">This </w:delText>
        </w:r>
      </w:del>
      <w:ins w:id="35" w:author="ii" w:date="2015-07-14T13:29:00Z">
        <w:r w:rsidR="009A6EFF">
          <w:t xml:space="preserve">The stay in this renowned research group </w:t>
        </w:r>
      </w:ins>
      <w:del w:id="36" w:author="ii" w:date="2015-07-14T13:27:00Z">
        <w:r w:rsidR="00BA5E58" w:rsidDel="00F76A91">
          <w:delText>research group offered</w:delText>
        </w:r>
      </w:del>
      <w:ins w:id="37" w:author="ii" w:date="2015-07-14T13:29:00Z">
        <w:r w:rsidR="009A6EFF">
          <w:t>offers</w:t>
        </w:r>
      </w:ins>
      <w:ins w:id="38" w:author="ii" w:date="2015-07-14T13:27:00Z">
        <w:r w:rsidR="00F76A91">
          <w:t xml:space="preserve"> </w:t>
        </w:r>
      </w:ins>
      <w:del w:id="39" w:author="ii" w:date="2015-07-14T13:27:00Z">
        <w:r w:rsidR="00BA5E58" w:rsidDel="009A6EFF">
          <w:delText xml:space="preserve"> </w:delText>
        </w:r>
      </w:del>
      <w:r w:rsidR="00BA5E58">
        <w:t xml:space="preserve">me the possibility to learn new </w:t>
      </w:r>
      <w:del w:id="40" w:author="ii" w:date="2015-07-14T13:30:00Z">
        <w:r w:rsidR="00BA5E58" w:rsidDel="009A6EFF">
          <w:delText xml:space="preserve">powerful </w:delText>
        </w:r>
      </w:del>
      <w:r w:rsidR="00BA5E58">
        <w:t xml:space="preserve">network-based methods </w:t>
      </w:r>
      <w:ins w:id="41" w:author="ii" w:date="2015-07-14T13:34:00Z">
        <w:r w:rsidR="009A6EFF">
          <w:t xml:space="preserve">and </w:t>
        </w:r>
      </w:ins>
      <w:ins w:id="42" w:author="ii" w:date="2015-07-14T13:38:00Z">
        <w:r w:rsidR="00B1485A">
          <w:t xml:space="preserve">thus </w:t>
        </w:r>
      </w:ins>
      <w:r w:rsidR="00BA5E58">
        <w:t>to a</w:t>
      </w:r>
      <w:r w:rsidR="00816B81">
        <w:t xml:space="preserve">nalyze </w:t>
      </w:r>
      <w:ins w:id="43" w:author="ii" w:date="2015-07-14T13:30:00Z">
        <w:r w:rsidR="009A6EFF">
          <w:t xml:space="preserve">the </w:t>
        </w:r>
      </w:ins>
      <w:r w:rsidR="00816B81">
        <w:t xml:space="preserve">complex </w:t>
      </w:r>
      <w:del w:id="44" w:author="ii" w:date="2015-07-14T13:37:00Z">
        <w:r w:rsidR="00816B81" w:rsidDel="009A6EFF">
          <w:delText xml:space="preserve">biological </w:delText>
        </w:r>
      </w:del>
      <w:r w:rsidR="00816B81">
        <w:t xml:space="preserve">data </w:t>
      </w:r>
      <w:ins w:id="45" w:author="ii" w:date="2015-07-14T13:39:00Z">
        <w:r w:rsidR="00B1485A">
          <w:t xml:space="preserve">at my disposal </w:t>
        </w:r>
      </w:ins>
      <w:ins w:id="46" w:author="ii" w:date="2015-07-14T13:37:00Z">
        <w:r w:rsidR="009A6EFF">
          <w:t>(e.g. 16S and metagenome data from human stool samples</w:t>
        </w:r>
      </w:ins>
      <w:ins w:id="47" w:author="ii" w:date="2015-07-14T13:45:00Z">
        <w:r w:rsidR="00B1485A">
          <w:t>, genotypes, inflammatory markers</w:t>
        </w:r>
      </w:ins>
      <w:ins w:id="48" w:author="ii" w:date="2015-07-14T13:37:00Z">
        <w:r w:rsidR="009A6EFF">
          <w:t>)</w:t>
        </w:r>
        <w:r w:rsidR="00B1485A">
          <w:t xml:space="preserve"> </w:t>
        </w:r>
        <w:r w:rsidR="009A6EFF">
          <w:t xml:space="preserve">in a more </w:t>
        </w:r>
      </w:ins>
      <w:ins w:id="49" w:author="ii" w:date="2015-07-14T13:43:00Z">
        <w:r w:rsidR="00B1485A">
          <w:t xml:space="preserve">holistic </w:t>
        </w:r>
      </w:ins>
      <w:ins w:id="50" w:author="ii" w:date="2015-07-14T13:37:00Z">
        <w:r w:rsidR="009A6EFF">
          <w:t xml:space="preserve">manner </w:t>
        </w:r>
      </w:ins>
      <w:del w:id="51" w:author="ii" w:date="2015-07-14T13:37:00Z">
        <w:r w:rsidR="00BA5E58" w:rsidDel="009A6EFF">
          <w:delText xml:space="preserve">that </w:delText>
        </w:r>
      </w:del>
      <w:ins w:id="52" w:author="ii" w:date="2015-07-14T13:37:00Z">
        <w:r w:rsidR="009A6EFF">
          <w:t xml:space="preserve">than </w:t>
        </w:r>
      </w:ins>
      <w:del w:id="53" w:author="ii" w:date="2015-07-14T13:38:00Z">
        <w:r w:rsidR="00BA5E58" w:rsidDel="00B1485A">
          <w:delText xml:space="preserve">I </w:delText>
        </w:r>
      </w:del>
      <w:ins w:id="54" w:author="ii" w:date="2015-07-14T13:38:00Z">
        <w:r w:rsidR="00B1485A">
          <w:t>is currently possible</w:t>
        </w:r>
      </w:ins>
      <w:ins w:id="55" w:author="ii" w:date="2015-07-14T13:28:00Z">
        <w:r w:rsidR="009A6EFF">
          <w:t xml:space="preserve"> </w:t>
        </w:r>
      </w:ins>
      <w:del w:id="56" w:author="ii" w:date="2015-07-14T13:38:00Z">
        <w:r w:rsidR="00BA5E58" w:rsidDel="00B1485A">
          <w:delText xml:space="preserve">currently </w:delText>
        </w:r>
      </w:del>
      <w:del w:id="57" w:author="ii" w:date="2015-07-14T13:28:00Z">
        <w:r w:rsidR="00BA5E58" w:rsidDel="009A6EFF">
          <w:delText xml:space="preserve">use </w:delText>
        </w:r>
      </w:del>
      <w:del w:id="58" w:author="ii" w:date="2015-07-14T13:38:00Z">
        <w:r w:rsidR="00816B81" w:rsidDel="00B1485A">
          <w:delText xml:space="preserve">in </w:delText>
        </w:r>
        <w:r w:rsidR="00BA5E58" w:rsidDel="00B1485A">
          <w:delText xml:space="preserve">my </w:delText>
        </w:r>
      </w:del>
      <w:del w:id="59" w:author="ii" w:date="2015-07-14T13:28:00Z">
        <w:r w:rsidR="00BA5E58" w:rsidDel="009A6EFF">
          <w:delText xml:space="preserve">cluster </w:delText>
        </w:r>
      </w:del>
      <w:del w:id="60" w:author="ii" w:date="2015-07-14T13:38:00Z">
        <w:r w:rsidR="00BA5E58" w:rsidDel="00B1485A">
          <w:delText>PhD project</w:delText>
        </w:r>
      </w:del>
      <w:del w:id="61" w:author="ii" w:date="2015-07-14T13:37:00Z">
        <w:r w:rsidR="00BA5E58" w:rsidDel="009A6EFF">
          <w:delText xml:space="preserve"> (e.g. 16S and metagenome data from human stool samples)</w:delText>
        </w:r>
      </w:del>
      <w:r w:rsidR="00646473">
        <w:t>.</w:t>
      </w:r>
    </w:p>
    <w:p w:rsidR="005B0F16" w:rsidRDefault="005B0F16" w:rsidP="00D5364B">
      <w:pPr>
        <w:jc w:val="both"/>
      </w:pPr>
    </w:p>
    <w:p w:rsidR="002E70A0" w:rsidRDefault="00F82123" w:rsidP="00BD2B46">
      <w:pPr>
        <w:jc w:val="both"/>
        <w:rPr>
          <w:ins w:id="62" w:author="ii" w:date="2015-07-14T13:48:00Z"/>
        </w:rPr>
      </w:pPr>
      <w:commentRangeStart w:id="63"/>
      <w:del w:id="64" w:author="ii" w:date="2015-07-14T13:31:00Z">
        <w:r w:rsidDel="009A6EFF">
          <w:delText xml:space="preserve">In the recent years </w:delText>
        </w:r>
        <w:r w:rsidR="00E14A77" w:rsidDel="009A6EFF">
          <w:delText>n</w:delText>
        </w:r>
      </w:del>
      <w:del w:id="65" w:author="ii" w:date="2015-07-14T13:40:00Z">
        <w:r w:rsidR="00E14A77" w:rsidDel="00B1485A">
          <w:delText>etwork-based</w:delText>
        </w:r>
        <w:r w:rsidDel="00B1485A">
          <w:delText xml:space="preserve"> approaches </w:delText>
        </w:r>
      </w:del>
      <w:del w:id="66" w:author="ii" w:date="2015-07-14T13:32:00Z">
        <w:r w:rsidR="00BA5E58" w:rsidDel="009A6EFF">
          <w:delText>have</w:delText>
        </w:r>
        <w:r w:rsidDel="009A6EFF">
          <w:delText xml:space="preserve"> emerged as </w:delText>
        </w:r>
      </w:del>
      <w:del w:id="67" w:author="ii" w:date="2015-07-14T13:30:00Z">
        <w:r w:rsidDel="009A6EFF">
          <w:delText xml:space="preserve">a </w:delText>
        </w:r>
      </w:del>
      <w:del w:id="68" w:author="ii" w:date="2015-07-14T13:32:00Z">
        <w:r w:rsidDel="009A6EFF">
          <w:delText xml:space="preserve">powerful tools for studying complex </w:delText>
        </w:r>
        <w:bookmarkStart w:id="69" w:name="_GoBack"/>
        <w:bookmarkEnd w:id="69"/>
        <w:r w:rsidDel="009A6EFF">
          <w:delText xml:space="preserve">systems. </w:delText>
        </w:r>
        <w:r w:rsidR="00BA5E58" w:rsidDel="009A6EFF">
          <w:delText>This</w:delText>
        </w:r>
        <w:r w:rsidR="00031396" w:rsidDel="009A6EFF">
          <w:delText xml:space="preserve"> </w:delText>
        </w:r>
      </w:del>
      <w:del w:id="70" w:author="ii" w:date="2015-07-14T13:40:00Z">
        <w:r w:rsidR="000F1807" w:rsidDel="00B1485A">
          <w:delText>allow</w:delText>
        </w:r>
      </w:del>
      <w:del w:id="71" w:author="ii" w:date="2015-07-14T13:32:00Z">
        <w:r w:rsidR="00BA5E58" w:rsidDel="009A6EFF">
          <w:delText>s</w:delText>
        </w:r>
      </w:del>
      <w:del w:id="72" w:author="ii" w:date="2015-07-14T13:40:00Z">
        <w:r w:rsidR="000F1807" w:rsidDel="00B1485A">
          <w:delText xml:space="preserve"> us</w:delText>
        </w:r>
        <w:r w:rsidR="00BB188F" w:rsidDel="00B1485A">
          <w:delText xml:space="preserve"> to</w:delText>
        </w:r>
        <w:r w:rsidR="00BA5E58" w:rsidDel="00B1485A">
          <w:delText xml:space="preserve"> uncover</w:delText>
        </w:r>
        <w:r w:rsidR="00E14A77" w:rsidDel="00B1485A">
          <w:delText xml:space="preserve"> </w:delText>
        </w:r>
        <w:r w:rsidR="000F1807" w:rsidDel="00B1485A">
          <w:delText>system</w:delText>
        </w:r>
        <w:r w:rsidR="0055406E" w:rsidDel="00B1485A">
          <w:delText>s</w:delText>
        </w:r>
        <w:r w:rsidR="000F1807" w:rsidDel="00B1485A">
          <w:delText xml:space="preserve"> </w:delText>
        </w:r>
        <w:r w:rsidR="00E14A77" w:rsidDel="00B1485A">
          <w:delText>organization and</w:delText>
        </w:r>
        <w:r w:rsidR="00BA5E58" w:rsidDel="00B1485A">
          <w:delText xml:space="preserve"> to understand</w:delText>
        </w:r>
        <w:r w:rsidR="0052650D" w:rsidDel="00B1485A">
          <w:delText xml:space="preserve"> </w:delText>
        </w:r>
        <w:r w:rsidR="0052650D" w:rsidRPr="0052650D" w:rsidDel="00B1485A">
          <w:delText>the emergent demeanor of complex biological systems</w:delText>
        </w:r>
        <w:r w:rsidR="00A81EB4" w:rsidDel="00B1485A">
          <w:delText xml:space="preserve">. </w:delText>
        </w:r>
      </w:del>
      <w:commentRangeEnd w:id="63"/>
      <w:r w:rsidR="00B1485A">
        <w:rPr>
          <w:rStyle w:val="CommentReference"/>
        </w:rPr>
        <w:commentReference w:id="63"/>
      </w:r>
      <w:r w:rsidR="00C623FB">
        <w:t xml:space="preserve">Many diseases </w:t>
      </w:r>
      <w:del w:id="73" w:author="ii" w:date="2015-07-14T13:32:00Z">
        <w:r w:rsidR="00C623FB" w:rsidDel="009A6EFF">
          <w:delText xml:space="preserve">including </w:delText>
        </w:r>
      </w:del>
      <w:ins w:id="74" w:author="ii" w:date="2015-07-14T13:39:00Z">
        <w:r w:rsidR="00B1485A">
          <w:t>influenced</w:t>
        </w:r>
      </w:ins>
      <w:ins w:id="75" w:author="ii" w:date="2015-07-14T13:32:00Z">
        <w:r w:rsidR="009A6EFF">
          <w:t xml:space="preserve"> by</w:t>
        </w:r>
      </w:ins>
      <w:del w:id="76" w:author="ii" w:date="2015-07-14T13:32:00Z">
        <w:r w:rsidR="00C623FB" w:rsidDel="009A6EFF">
          <w:delText>the</w:delText>
        </w:r>
      </w:del>
      <w:r w:rsidR="00C623FB">
        <w:t xml:space="preserve"> inflammatory and</w:t>
      </w:r>
      <w:ins w:id="77" w:author="ii" w:date="2015-07-14T13:39:00Z">
        <w:r w:rsidR="00B1485A">
          <w:t>/or</w:t>
        </w:r>
      </w:ins>
      <w:r w:rsidR="00C623FB">
        <w:t xml:space="preserve"> aging processes are caused by </w:t>
      </w:r>
      <w:ins w:id="78" w:author="ii" w:date="2015-07-14T13:32:00Z">
        <w:r w:rsidR="009A6EFF">
          <w:t xml:space="preserve">a </w:t>
        </w:r>
      </w:ins>
      <w:r w:rsidR="00C623FB">
        <w:t>combination of genetic pert</w:t>
      </w:r>
      <w:r w:rsidR="00BD2B46">
        <w:t xml:space="preserve">urbations and exogenic factors </w:t>
      </w:r>
      <w:r w:rsidR="00BA5E58">
        <w:t>interacting in</w:t>
      </w:r>
      <w:r w:rsidR="00C623FB">
        <w:t xml:space="preserve"> complex systems. </w:t>
      </w:r>
      <w:r w:rsidR="00E17C94">
        <w:t xml:space="preserve">In my </w:t>
      </w:r>
      <w:del w:id="79" w:author="ii" w:date="2015-07-14T13:40:00Z">
        <w:r w:rsidR="00E17C94" w:rsidDel="00B1485A">
          <w:delText xml:space="preserve">current </w:delText>
        </w:r>
      </w:del>
      <w:del w:id="80" w:author="ii" w:date="2015-07-14T13:32:00Z">
        <w:r w:rsidR="00E17C94" w:rsidDel="009A6EFF">
          <w:delText xml:space="preserve">cluster </w:delText>
        </w:r>
      </w:del>
      <w:r w:rsidR="00E17C94">
        <w:t>PhD</w:t>
      </w:r>
      <w:r w:rsidR="00660DA8">
        <w:t xml:space="preserve"> project I </w:t>
      </w:r>
      <w:ins w:id="81" w:author="ii" w:date="2015-07-14T13:33:00Z">
        <w:r w:rsidR="009A6EFF">
          <w:t xml:space="preserve">am </w:t>
        </w:r>
      </w:ins>
      <w:del w:id="82" w:author="ii" w:date="2015-07-14T13:33:00Z">
        <w:r w:rsidR="00660DA8" w:rsidDel="009A6EFF">
          <w:delText xml:space="preserve">investigate </w:delText>
        </w:r>
      </w:del>
      <w:ins w:id="83" w:author="ii" w:date="2015-07-14T13:33:00Z">
        <w:r w:rsidR="009A6EFF">
          <w:t xml:space="preserve">investigating </w:t>
        </w:r>
      </w:ins>
      <w:r w:rsidR="00660DA8">
        <w:t>the host-</w:t>
      </w:r>
      <w:ins w:id="84" w:author="ii" w:date="2015-07-14T13:45:00Z">
        <w:r w:rsidR="00B1485A">
          <w:t xml:space="preserve">intestinal </w:t>
        </w:r>
      </w:ins>
      <w:r w:rsidR="00660DA8">
        <w:t>mi</w:t>
      </w:r>
      <w:r w:rsidR="00B16165">
        <w:t xml:space="preserve">crobiome crosstalk </w:t>
      </w:r>
      <w:del w:id="85" w:author="ii" w:date="2015-07-14T13:33:00Z">
        <w:r w:rsidR="00B16165" w:rsidDel="009A6EFF">
          <w:delText xml:space="preserve">regarding </w:delText>
        </w:r>
      </w:del>
      <w:ins w:id="86" w:author="ii" w:date="2015-07-14T14:15:00Z">
        <w:r w:rsidR="00E140FB">
          <w:t xml:space="preserve">taking into consideration also </w:t>
        </w:r>
      </w:ins>
      <w:ins w:id="87" w:author="ii" w:date="2015-07-14T14:22:00Z">
        <w:r w:rsidR="001D72FF">
          <w:t xml:space="preserve">the activity/variability of the longevity gene </w:t>
        </w:r>
      </w:ins>
      <w:r w:rsidR="00B16165">
        <w:t>FOX</w:t>
      </w:r>
      <w:r w:rsidR="00660DA8">
        <w:t>O 3A</w:t>
      </w:r>
      <w:del w:id="88" w:author="ii" w:date="2015-07-14T14:22:00Z">
        <w:r w:rsidR="00D5364B" w:rsidDel="001D72FF">
          <w:delText xml:space="preserve"> gene </w:delText>
        </w:r>
        <w:r w:rsidR="00660DA8" w:rsidDel="001D72FF">
          <w:delText>activity/variability</w:delText>
        </w:r>
      </w:del>
      <w:r w:rsidR="00660DA8">
        <w:t xml:space="preserve">, </w:t>
      </w:r>
      <w:r w:rsidR="00BA5E58">
        <w:t xml:space="preserve">the </w:t>
      </w:r>
      <w:r w:rsidR="00660DA8">
        <w:t xml:space="preserve">inflammation status and </w:t>
      </w:r>
      <w:r w:rsidR="00BA5E58">
        <w:t xml:space="preserve">the </w:t>
      </w:r>
      <w:r w:rsidR="00660DA8">
        <w:t>age</w:t>
      </w:r>
      <w:r w:rsidR="00BA5E58">
        <w:t xml:space="preserve"> (age</w:t>
      </w:r>
      <w:del w:id="89" w:author="ii" w:date="2015-07-14T13:40:00Z">
        <w:r w:rsidR="00BA5E58" w:rsidDel="00B1485A">
          <w:delText>-</w:delText>
        </w:r>
      </w:del>
      <w:r w:rsidR="00BA5E58">
        <w:t>range 20 – 103 years)</w:t>
      </w:r>
      <w:r w:rsidR="00660DA8">
        <w:t xml:space="preserve"> of </w:t>
      </w:r>
      <w:commentRangeStart w:id="90"/>
      <w:r w:rsidR="00BA5E58">
        <w:t>our</w:t>
      </w:r>
      <w:r w:rsidR="00660DA8">
        <w:t xml:space="preserve"> study</w:t>
      </w:r>
      <w:del w:id="91" w:author="ii" w:date="2015-07-14T13:46:00Z">
        <w:r w:rsidR="00660DA8" w:rsidDel="00B1485A">
          <w:delText xml:space="preserve"> </w:delText>
        </w:r>
      </w:del>
      <w:r w:rsidR="00660DA8">
        <w:t>participants</w:t>
      </w:r>
      <w:commentRangeEnd w:id="90"/>
      <w:r w:rsidR="00B1485A">
        <w:rPr>
          <w:rStyle w:val="CommentReference"/>
        </w:rPr>
        <w:commentReference w:id="90"/>
      </w:r>
      <w:r w:rsidR="00C623FB">
        <w:t xml:space="preserve"> </w:t>
      </w:r>
      <w:del w:id="92" w:author="ii" w:date="2015-07-14T13:46:00Z">
        <w:r w:rsidR="00C623FB" w:rsidDel="00B1485A">
          <w:delText>making use of 16S and metagenome data of human stool samples</w:delText>
        </w:r>
      </w:del>
      <w:r w:rsidR="00B71CCB">
        <w:t>.</w:t>
      </w:r>
      <w:r w:rsidR="004B09FC">
        <w:t xml:space="preserve"> </w:t>
      </w:r>
      <w:del w:id="93" w:author="ii" w:date="2015-07-14T13:47:00Z">
        <w:r w:rsidR="00D5364B" w:rsidDel="00B1485A">
          <w:delText>This research involves</w:delText>
        </w:r>
        <w:r w:rsidR="00CC5DFD" w:rsidDel="00B1485A">
          <w:delText xml:space="preserve"> </w:delText>
        </w:r>
        <w:r w:rsidR="0035583B" w:rsidDel="00B1485A">
          <w:delText>gene,</w:delText>
        </w:r>
        <w:r w:rsidR="00CC5DFD" w:rsidDel="00B1485A">
          <w:delText xml:space="preserve"> gene </w:delText>
        </w:r>
        <w:r w:rsidR="00BA5E58" w:rsidDel="00B1485A">
          <w:delText>variation, gene activity</w:delText>
        </w:r>
        <w:r w:rsidR="00CC5DFD" w:rsidDel="00B1485A">
          <w:delText xml:space="preserve">, associated </w:delText>
        </w:r>
        <w:r w:rsidR="00D5364B" w:rsidDel="00B1485A">
          <w:delText xml:space="preserve">microorganisms, </w:delText>
        </w:r>
        <w:r w:rsidR="00BA5E58" w:rsidDel="00B1485A">
          <w:delText xml:space="preserve">the </w:delText>
        </w:r>
        <w:r w:rsidR="00D5364B" w:rsidDel="00B1485A">
          <w:delText xml:space="preserve">inflammation status </w:delText>
        </w:r>
        <w:r w:rsidR="00CC5DFD" w:rsidDel="00B1485A">
          <w:delText xml:space="preserve">and </w:delText>
        </w:r>
        <w:r w:rsidR="00BA5E58" w:rsidDel="00B1485A">
          <w:delText xml:space="preserve">different </w:delText>
        </w:r>
        <w:r w:rsidR="00CC5DFD" w:rsidDel="00B1485A">
          <w:delText xml:space="preserve">age </w:delText>
        </w:r>
        <w:r w:rsidR="00BA5E58" w:rsidDel="00B1485A">
          <w:delText xml:space="preserve">groups of our study participants </w:delText>
        </w:r>
      </w:del>
      <w:ins w:id="94" w:author="ii" w:date="2015-07-14T13:52:00Z">
        <w:r w:rsidR="002E70A0">
          <w:t>All</w:t>
        </w:r>
      </w:ins>
      <w:ins w:id="95" w:author="ii" w:date="2015-07-14T13:47:00Z">
        <w:r w:rsidR="00B1485A">
          <w:t xml:space="preserve"> investigated parameters </w:t>
        </w:r>
      </w:ins>
      <w:r w:rsidR="00CC5DFD">
        <w:t>interact</w:t>
      </w:r>
      <w:del w:id="96" w:author="ii" w:date="2015-07-14T13:47:00Z">
        <w:r w:rsidR="00BD2B46" w:rsidDel="00B1485A">
          <w:delText>ing</w:delText>
        </w:r>
      </w:del>
      <w:ins w:id="97" w:author="ii" w:date="2015-07-14T13:47:00Z">
        <w:r w:rsidR="00B1485A">
          <w:t>s</w:t>
        </w:r>
      </w:ins>
      <w:r w:rsidR="00CC5DFD">
        <w:t xml:space="preserve"> </w:t>
      </w:r>
      <w:r w:rsidR="00BA5E58">
        <w:t xml:space="preserve">with </w:t>
      </w:r>
      <w:r w:rsidR="00CC5DFD">
        <w:t xml:space="preserve">each other to form a </w:t>
      </w:r>
      <w:del w:id="98" w:author="ii" w:date="2015-07-14T13:48:00Z">
        <w:r w:rsidR="00CC5DFD" w:rsidDel="002E70A0">
          <w:delText xml:space="preserve">complex </w:delText>
        </w:r>
        <w:r w:rsidR="00CC5DFD" w:rsidDel="00B1485A">
          <w:delText xml:space="preserve">interaction </w:delText>
        </w:r>
      </w:del>
      <w:r w:rsidR="00BD2B46">
        <w:t xml:space="preserve">network, which </w:t>
      </w:r>
      <w:r w:rsidR="004B09FC">
        <w:t xml:space="preserve">is a clear </w:t>
      </w:r>
      <w:del w:id="99" w:author="ii" w:date="2015-07-14T13:48:00Z">
        <w:r w:rsidR="004B09FC" w:rsidDel="002E70A0">
          <w:delText xml:space="preserve">exemplification </w:delText>
        </w:r>
      </w:del>
      <w:ins w:id="100" w:author="ii" w:date="2015-07-14T13:48:00Z">
        <w:r w:rsidR="002E70A0">
          <w:t xml:space="preserve">example </w:t>
        </w:r>
      </w:ins>
      <w:r w:rsidR="004B09FC">
        <w:t xml:space="preserve">of </w:t>
      </w:r>
      <w:r w:rsidR="00BA5E58">
        <w:t>a</w:t>
      </w:r>
      <w:r w:rsidR="000E776D">
        <w:t xml:space="preserve"> </w:t>
      </w:r>
      <w:r w:rsidR="004B09FC">
        <w:t>complex biological system</w:t>
      </w:r>
      <w:r w:rsidR="00CC5DFD">
        <w:t>. Consequently</w:t>
      </w:r>
      <w:ins w:id="101" w:author="ii" w:date="2015-07-14T13:48:00Z">
        <w:r w:rsidR="002E70A0">
          <w:t>,</w:t>
        </w:r>
      </w:ins>
      <w:r w:rsidR="00CC5DFD">
        <w:t xml:space="preserve"> a perturbation in one factor can be propagated through the interactions</w:t>
      </w:r>
      <w:del w:id="102" w:author="ii" w:date="2015-07-14T13:53:00Z">
        <w:r w:rsidR="00CC5DFD" w:rsidDel="002E70A0">
          <w:delText>,</w:delText>
        </w:r>
      </w:del>
      <w:r w:rsidR="00CC5DFD">
        <w:t xml:space="preserve"> and </w:t>
      </w:r>
      <w:ins w:id="103" w:author="ii" w:date="2015-07-14T14:11:00Z">
        <w:r w:rsidR="00E140FB">
          <w:t xml:space="preserve">may </w:t>
        </w:r>
      </w:ins>
      <w:del w:id="104" w:author="ii" w:date="2015-07-14T14:11:00Z">
        <w:r w:rsidR="00CC5DFD" w:rsidDel="00E140FB">
          <w:delText xml:space="preserve">affect </w:delText>
        </w:r>
      </w:del>
      <w:r w:rsidR="00652BFB">
        <w:t xml:space="preserve">or </w:t>
      </w:r>
      <w:ins w:id="105" w:author="ii" w:date="2015-07-14T14:11:00Z">
        <w:r w:rsidR="00E140FB">
          <w:t xml:space="preserve">may </w:t>
        </w:r>
      </w:ins>
      <w:r w:rsidR="00652BFB">
        <w:t xml:space="preserve">not </w:t>
      </w:r>
      <w:r w:rsidR="00BA5E58">
        <w:t xml:space="preserve">affect </w:t>
      </w:r>
      <w:r w:rsidR="00CC5DFD">
        <w:t xml:space="preserve">other elements in the network. </w:t>
      </w:r>
    </w:p>
    <w:p w:rsidR="002E70A0" w:rsidRDefault="002E70A0" w:rsidP="00BD2B46">
      <w:pPr>
        <w:jc w:val="both"/>
        <w:rPr>
          <w:ins w:id="106" w:author="ii" w:date="2015-07-14T13:48:00Z"/>
        </w:rPr>
      </w:pPr>
    </w:p>
    <w:p w:rsidR="00660DA8" w:rsidRDefault="004B09FC" w:rsidP="00BD2B46">
      <w:pPr>
        <w:jc w:val="both"/>
      </w:pPr>
      <w:commentRangeStart w:id="107"/>
      <w:r>
        <w:t>Hence</w:t>
      </w:r>
      <w:r w:rsidR="00660DA8">
        <w:t xml:space="preserve"> </w:t>
      </w:r>
      <w:commentRangeEnd w:id="107"/>
      <w:r w:rsidR="002E70A0">
        <w:rPr>
          <w:rStyle w:val="CommentReference"/>
        </w:rPr>
        <w:commentReference w:id="107"/>
      </w:r>
      <w:del w:id="108" w:author="ii" w:date="2015-07-14T13:49:00Z">
        <w:r w:rsidDel="002E70A0">
          <w:delText>this</w:delText>
        </w:r>
        <w:r w:rsidR="00660DA8" w:rsidDel="002E70A0">
          <w:delText xml:space="preserve"> </w:delText>
        </w:r>
      </w:del>
      <w:ins w:id="109" w:author="ii" w:date="2015-07-14T13:49:00Z">
        <w:r w:rsidR="002E70A0">
          <w:t xml:space="preserve">The </w:t>
        </w:r>
      </w:ins>
      <w:r w:rsidR="00660DA8">
        <w:t xml:space="preserve">academic stay at </w:t>
      </w:r>
      <w:r w:rsidR="00652BFB">
        <w:t xml:space="preserve">the </w:t>
      </w:r>
      <w:del w:id="110" w:author="ii" w:date="2015-07-14T13:49:00Z">
        <w:r w:rsidR="00652BFB" w:rsidDel="002E70A0">
          <w:delText xml:space="preserve">laboratory </w:delText>
        </w:r>
      </w:del>
      <w:ins w:id="111" w:author="ii" w:date="2015-07-14T13:49:00Z">
        <w:r w:rsidR="002E70A0">
          <w:t xml:space="preserve">Laboratory </w:t>
        </w:r>
      </w:ins>
      <w:r w:rsidR="00652BFB">
        <w:t xml:space="preserve">of Biological Networks </w:t>
      </w:r>
      <w:del w:id="112" w:author="ii" w:date="2015-07-14T13:49:00Z">
        <w:r w:rsidR="00DB494A" w:rsidDel="002E70A0">
          <w:delText xml:space="preserve">addressed by Dr. Javier Buldú, </w:delText>
        </w:r>
        <w:r w:rsidR="00652BFB" w:rsidDel="002E70A0">
          <w:delText>in the Center for Biomedical Engineering</w:delText>
        </w:r>
        <w:r w:rsidR="00DB494A" w:rsidDel="002E70A0">
          <w:delText xml:space="preserve"> of the</w:delText>
        </w:r>
        <w:r w:rsidR="00660DA8" w:rsidDel="002E70A0">
          <w:delText xml:space="preserve"> </w:delText>
        </w:r>
        <w:r w:rsidDel="002E70A0">
          <w:delText>Technical University of</w:delText>
        </w:r>
      </w:del>
      <w:del w:id="113" w:author="ii" w:date="2015-07-14T14:17:00Z">
        <w:r w:rsidDel="00E140FB">
          <w:delText xml:space="preserve"> Madrid</w:delText>
        </w:r>
      </w:del>
      <w:ins w:id="114" w:author="ii" w:date="2015-07-14T13:49:00Z">
        <w:r w:rsidR="002E70A0">
          <w:t xml:space="preserve">, if </w:t>
        </w:r>
      </w:ins>
      <w:ins w:id="115" w:author="ii" w:date="2015-07-14T14:04:00Z">
        <w:r w:rsidR="00FD0719">
          <w:t>funded</w:t>
        </w:r>
      </w:ins>
      <w:ins w:id="116" w:author="ii" w:date="2015-07-14T13:49:00Z">
        <w:r w:rsidR="002E70A0">
          <w:t xml:space="preserve">, </w:t>
        </w:r>
      </w:ins>
      <w:del w:id="117" w:author="ii" w:date="2015-07-14T13:50:00Z">
        <w:r w:rsidDel="002E70A0">
          <w:delText xml:space="preserve"> </w:delText>
        </w:r>
      </w:del>
      <w:r w:rsidR="00660DA8">
        <w:t>would</w:t>
      </w:r>
      <w:r>
        <w:t xml:space="preserve"> </w:t>
      </w:r>
      <w:del w:id="118" w:author="ii" w:date="2015-07-14T13:50:00Z">
        <w:r w:rsidDel="002E70A0">
          <w:delText>be a great opportunity to</w:delText>
        </w:r>
        <w:r w:rsidR="00660DA8" w:rsidDel="002E70A0">
          <w:delText xml:space="preserve"> </w:delText>
        </w:r>
        <w:r w:rsidR="0055406E" w:rsidDel="002E70A0">
          <w:delText>learn</w:delText>
        </w:r>
      </w:del>
      <w:ins w:id="119" w:author="ii" w:date="2015-07-14T13:50:00Z">
        <w:r w:rsidR="002E70A0">
          <w:t xml:space="preserve">enable me </w:t>
        </w:r>
      </w:ins>
      <w:del w:id="120" w:author="ii" w:date="2015-07-14T13:50:00Z">
        <w:r w:rsidR="0055406E" w:rsidDel="002E70A0">
          <w:delText xml:space="preserve"> this new</w:delText>
        </w:r>
        <w:r w:rsidR="00E17C94" w:rsidDel="002E70A0">
          <w:delText xml:space="preserve"> </w:delText>
        </w:r>
        <w:r w:rsidDel="002E70A0">
          <w:delText xml:space="preserve">and </w:delText>
        </w:r>
        <w:r w:rsidR="00E17C94" w:rsidDel="002E70A0">
          <w:delText xml:space="preserve">powerful network-based methods in order to </w:delText>
        </w:r>
      </w:del>
      <w:ins w:id="121" w:author="ii" w:date="2015-07-14T13:50:00Z">
        <w:r w:rsidR="002E70A0">
          <w:t xml:space="preserve">to </w:t>
        </w:r>
      </w:ins>
      <w:r w:rsidR="00E17C94">
        <w:t>apply</w:t>
      </w:r>
      <w:del w:id="122" w:author="ii" w:date="2015-07-14T13:51:00Z">
        <w:r w:rsidR="00E17C94" w:rsidDel="002E70A0">
          <w:delText xml:space="preserve"> </w:delText>
        </w:r>
      </w:del>
      <w:ins w:id="123" w:author="ii" w:date="2015-07-14T13:50:00Z">
        <w:r w:rsidR="002E70A0">
          <w:t xml:space="preserve">  network-based methods </w:t>
        </w:r>
      </w:ins>
      <w:del w:id="124" w:author="ii" w:date="2015-07-14T13:50:00Z">
        <w:r w:rsidDel="002E70A0">
          <w:delText>them</w:delText>
        </w:r>
        <w:r w:rsidR="00E17C94" w:rsidDel="002E70A0">
          <w:delText xml:space="preserve"> </w:delText>
        </w:r>
      </w:del>
      <w:r>
        <w:t xml:space="preserve">in </w:t>
      </w:r>
      <w:del w:id="125" w:author="ii" w:date="2015-07-14T13:50:00Z">
        <w:r w:rsidR="00E17C94" w:rsidDel="002E70A0">
          <w:delText>the</w:delText>
        </w:r>
        <w:r w:rsidR="00BA5E58" w:rsidDel="002E70A0">
          <w:delText xml:space="preserve"> course</w:delText>
        </w:r>
        <w:r w:rsidR="00533C40" w:rsidDel="002E70A0">
          <w:delText xml:space="preserve"> of my </w:delText>
        </w:r>
        <w:r w:rsidDel="002E70A0">
          <w:delText>cluster</w:delText>
        </w:r>
      </w:del>
      <w:ins w:id="126" w:author="ii" w:date="2015-07-14T13:50:00Z">
        <w:r w:rsidR="002E70A0">
          <w:t>my</w:t>
        </w:r>
      </w:ins>
      <w:r>
        <w:t xml:space="preserve"> </w:t>
      </w:r>
      <w:r w:rsidR="00533C40">
        <w:t xml:space="preserve">PhD project. </w:t>
      </w:r>
      <w:del w:id="127" w:author="ii" w:date="2015-07-14T13:53:00Z">
        <w:r w:rsidDel="002E70A0">
          <w:delText>Besides, t</w:delText>
        </w:r>
        <w:r w:rsidR="00533C40" w:rsidDel="002E70A0">
          <w:delText>o</w:delText>
        </w:r>
      </w:del>
      <w:ins w:id="128" w:author="ii" w:date="2015-07-14T13:53:00Z">
        <w:r w:rsidR="002E70A0">
          <w:t>To</w:t>
        </w:r>
      </w:ins>
      <w:r w:rsidR="00533C40">
        <w:t xml:space="preserve"> </w:t>
      </w:r>
      <w:ins w:id="129" w:author="ii" w:date="2015-07-14T13:51:00Z">
        <w:r w:rsidR="002E70A0">
          <w:t xml:space="preserve">the best of </w:t>
        </w:r>
      </w:ins>
      <w:r w:rsidR="00533C40">
        <w:t>my knowledge</w:t>
      </w:r>
      <w:ins w:id="130" w:author="ii" w:date="2015-07-14T13:51:00Z">
        <w:r w:rsidR="002E70A0">
          <w:t>,</w:t>
        </w:r>
      </w:ins>
      <w:r w:rsidR="00533C40">
        <w:t xml:space="preserve"> I cannot learn </w:t>
      </w:r>
      <w:del w:id="131" w:author="ii" w:date="2015-07-14T13:51:00Z">
        <w:r w:rsidR="00533C40" w:rsidDel="002E70A0">
          <w:delText xml:space="preserve">this </w:delText>
        </w:r>
      </w:del>
      <w:ins w:id="132" w:author="ii" w:date="2015-07-14T13:51:00Z">
        <w:r w:rsidR="002E70A0">
          <w:t xml:space="preserve">these </w:t>
        </w:r>
      </w:ins>
      <w:r w:rsidR="00533C40">
        <w:t xml:space="preserve">methods at </w:t>
      </w:r>
      <w:ins w:id="133" w:author="ii" w:date="2015-07-14T13:53:00Z">
        <w:r w:rsidR="002E70A0">
          <w:t xml:space="preserve">any of the </w:t>
        </w:r>
      </w:ins>
      <w:ins w:id="134" w:author="ii" w:date="2015-07-14T13:54:00Z">
        <w:r w:rsidR="002E70A0">
          <w:t>institutions</w:t>
        </w:r>
      </w:ins>
      <w:ins w:id="135" w:author="ii" w:date="2015-07-14T13:53:00Z">
        <w:r w:rsidR="002E70A0">
          <w:t xml:space="preserve"> </w:t>
        </w:r>
      </w:ins>
      <w:del w:id="136" w:author="ii" w:date="2015-07-14T13:54:00Z">
        <w:r w:rsidR="00533C40" w:rsidDel="002E70A0">
          <w:delText>the centers</w:delText>
        </w:r>
      </w:del>
      <w:ins w:id="137" w:author="ii" w:date="2015-07-14T13:54:00Z">
        <w:r w:rsidR="002E70A0">
          <w:t xml:space="preserve">of </w:t>
        </w:r>
      </w:ins>
      <w:del w:id="138" w:author="ii" w:date="2015-07-14T13:54:00Z">
        <w:r w:rsidR="00533C40" w:rsidDel="002E70A0">
          <w:delText xml:space="preserve"> related to</w:delText>
        </w:r>
      </w:del>
      <w:r w:rsidR="00533C40">
        <w:t xml:space="preserve"> the </w:t>
      </w:r>
      <w:r w:rsidR="00BA5E58">
        <w:t>Excellence C</w:t>
      </w:r>
      <w:r w:rsidR="00533C40">
        <w:t>luster</w:t>
      </w:r>
      <w:r w:rsidR="00BA5E58">
        <w:t>.</w:t>
      </w:r>
      <w:r w:rsidR="00533C40">
        <w:t xml:space="preserve"> </w:t>
      </w:r>
      <w:commentRangeStart w:id="139"/>
      <w:r w:rsidR="00BA5E58">
        <w:t>Hence,</w:t>
      </w:r>
      <w:r w:rsidR="00533C40">
        <w:t xml:space="preserve"> </w:t>
      </w:r>
      <w:ins w:id="140" w:author="ii" w:date="2015-07-14T13:57:00Z">
        <w:r w:rsidR="002E70A0">
          <w:t xml:space="preserve">not only I but also other </w:t>
        </w:r>
      </w:ins>
      <w:ins w:id="141" w:author="ii" w:date="2015-07-14T14:03:00Z">
        <w:r w:rsidR="00FD0719">
          <w:t>Cluster members (</w:t>
        </w:r>
      </w:ins>
      <w:ins w:id="142" w:author="ii" w:date="2015-07-14T13:57:00Z">
        <w:r w:rsidR="002E70A0">
          <w:t>PhD students and scientist</w:t>
        </w:r>
      </w:ins>
      <w:ins w:id="143" w:author="ii" w:date="2015-07-14T13:58:00Z">
        <w:r w:rsidR="00FD0719">
          <w:t>s</w:t>
        </w:r>
      </w:ins>
      <w:ins w:id="144" w:author="ii" w:date="2015-07-14T14:04:00Z">
        <w:r w:rsidR="00FD0719">
          <w:t xml:space="preserve"> alike)</w:t>
        </w:r>
      </w:ins>
      <w:ins w:id="145" w:author="ii" w:date="2015-07-14T13:57:00Z">
        <w:r w:rsidR="002E70A0">
          <w:t xml:space="preserve"> would </w:t>
        </w:r>
      </w:ins>
      <w:ins w:id="146" w:author="ii" w:date="2015-07-14T14:05:00Z">
        <w:r w:rsidR="00FD0719">
          <w:t xml:space="preserve">greatly </w:t>
        </w:r>
      </w:ins>
      <w:ins w:id="147" w:author="ii" w:date="2015-07-14T13:57:00Z">
        <w:r w:rsidR="002E70A0">
          <w:t xml:space="preserve">benefit from </w:t>
        </w:r>
      </w:ins>
      <w:ins w:id="148" w:author="ii" w:date="2015-07-14T14:05:00Z">
        <w:r w:rsidR="00FD0719">
          <w:t>my</w:t>
        </w:r>
      </w:ins>
      <w:ins w:id="149" w:author="ii" w:date="2015-07-14T13:57:00Z">
        <w:r w:rsidR="002E70A0">
          <w:t xml:space="preserve"> </w:t>
        </w:r>
      </w:ins>
      <w:ins w:id="150" w:author="ii" w:date="2015-07-14T14:05:00Z">
        <w:r w:rsidR="00FD0719">
          <w:t xml:space="preserve">acquired </w:t>
        </w:r>
      </w:ins>
      <w:ins w:id="151" w:author="ii" w:date="2015-07-14T13:57:00Z">
        <w:r w:rsidR="002E70A0">
          <w:t xml:space="preserve">knowledge and </w:t>
        </w:r>
      </w:ins>
      <w:ins w:id="152" w:author="ii" w:date="2015-07-14T14:06:00Z">
        <w:r w:rsidR="00FD0719">
          <w:t xml:space="preserve">analysis </w:t>
        </w:r>
      </w:ins>
      <w:ins w:id="153" w:author="ii" w:date="2015-07-14T13:58:00Z">
        <w:r w:rsidR="00FD0719">
          <w:t xml:space="preserve">skills </w:t>
        </w:r>
      </w:ins>
      <w:ins w:id="154" w:author="ii" w:date="2015-07-14T14:18:00Z">
        <w:r w:rsidR="00E140FB">
          <w:t>as I am more than happy to pass them on</w:t>
        </w:r>
      </w:ins>
      <w:ins w:id="155" w:author="ii" w:date="2015-07-14T14:23:00Z">
        <w:r w:rsidR="001D72FF">
          <w:t xml:space="preserve"> after my return</w:t>
        </w:r>
      </w:ins>
      <w:del w:id="156" w:author="ii" w:date="2015-07-14T13:54:00Z">
        <w:r w:rsidR="00533C40" w:rsidDel="002E70A0">
          <w:delText>this trip would be a unique opportunity to engage my knowledge at this field of data analysis.</w:delText>
        </w:r>
      </w:del>
      <w:ins w:id="157" w:author="ii" w:date="2015-07-14T13:56:00Z">
        <w:r w:rsidR="002E70A0">
          <w:t xml:space="preserve"> </w:t>
        </w:r>
      </w:ins>
      <w:commentRangeEnd w:id="139"/>
      <w:ins w:id="158" w:author="ii" w:date="2015-07-14T14:10:00Z">
        <w:r w:rsidR="00E140FB">
          <w:rPr>
            <w:rStyle w:val="CommentReference"/>
          </w:rPr>
          <w:commentReference w:id="139"/>
        </w:r>
      </w:ins>
    </w:p>
    <w:p w:rsidR="00E226B2" w:rsidRDefault="00E226B2" w:rsidP="00BD2B46">
      <w:pPr>
        <w:jc w:val="both"/>
      </w:pPr>
    </w:p>
    <w:p w:rsidR="00E140FB" w:rsidRPr="00E140FB" w:rsidRDefault="00E140FB" w:rsidP="00E140FB">
      <w:pPr>
        <w:spacing w:line="360" w:lineRule="auto"/>
        <w:jc w:val="both"/>
        <w:rPr>
          <w:ins w:id="159" w:author="ii" w:date="2015-07-14T14:09:00Z"/>
          <w:i/>
        </w:rPr>
      </w:pPr>
      <w:ins w:id="160" w:author="ii" w:date="2015-07-14T14:13:00Z">
        <w:r w:rsidRPr="00E140FB">
          <w:rPr>
            <w:rStyle w:val="Emphasis"/>
            <w:i w:val="0"/>
          </w:rPr>
          <w:lastRenderedPageBreak/>
          <w:t>I would</w:t>
        </w:r>
        <w:r w:rsidRPr="00E140FB">
          <w:rPr>
            <w:rStyle w:val="st"/>
            <w:i/>
          </w:rPr>
          <w:t xml:space="preserve"> </w:t>
        </w:r>
        <w:r w:rsidRPr="00E140FB">
          <w:rPr>
            <w:rStyle w:val="Emphasis"/>
            <w:i w:val="0"/>
          </w:rPr>
          <w:t>very much appreciate if</w:t>
        </w:r>
        <w:r w:rsidRPr="00E140FB">
          <w:rPr>
            <w:rStyle w:val="st"/>
            <w:i/>
          </w:rPr>
          <w:t xml:space="preserve"> </w:t>
        </w:r>
      </w:ins>
      <w:ins w:id="161" w:author="ii" w:date="2015-07-14T14:11:00Z">
        <w:r w:rsidRPr="00E140FB">
          <w:t xml:space="preserve">the Excellence </w:t>
        </w:r>
      </w:ins>
      <w:ins w:id="162" w:author="ii" w:date="2015-07-14T14:12:00Z">
        <w:r w:rsidRPr="00E140FB">
          <w:t>Cluster</w:t>
        </w:r>
        <w:r w:rsidRPr="00E140FB">
          <w:rPr>
            <w:i/>
          </w:rPr>
          <w:t xml:space="preserve"> ‘Inflammation at Interfaces’ </w:t>
        </w:r>
      </w:ins>
      <w:ins w:id="163" w:author="ii" w:date="2015-07-14T14:13:00Z">
        <w:r w:rsidRPr="00E140FB">
          <w:t>could</w:t>
        </w:r>
      </w:ins>
      <w:ins w:id="164" w:author="ii" w:date="2015-07-14T14:19:00Z">
        <w:r w:rsidR="001E074A">
          <w:t xml:space="preserve"> financially</w:t>
        </w:r>
      </w:ins>
      <w:ins w:id="165" w:author="ii" w:date="2015-07-14T14:13:00Z">
        <w:r w:rsidRPr="00E140FB">
          <w:t xml:space="preserve"> </w:t>
        </w:r>
      </w:ins>
      <w:ins w:id="166" w:author="ii" w:date="2015-07-14T14:19:00Z">
        <w:r w:rsidR="001E074A">
          <w:t xml:space="preserve">contribute to </w:t>
        </w:r>
      </w:ins>
      <w:ins w:id="167" w:author="ii" w:date="2015-07-14T14:16:00Z">
        <w:r>
          <w:t>my research stay</w:t>
        </w:r>
      </w:ins>
      <w:ins w:id="168" w:author="ii" w:date="2015-07-14T14:19:00Z">
        <w:r w:rsidR="001E074A">
          <w:t xml:space="preserve"> in Madrid and thus support my PhD project. </w:t>
        </w:r>
      </w:ins>
      <w:ins w:id="169" w:author="ii" w:date="2015-07-14T14:16:00Z">
        <w:r>
          <w:t xml:space="preserve"> </w:t>
        </w:r>
      </w:ins>
    </w:p>
    <w:p w:rsidR="002811DB" w:rsidRPr="002811DB" w:rsidRDefault="00BA5E58" w:rsidP="00BD2B46">
      <w:pPr>
        <w:widowControl w:val="0"/>
        <w:autoSpaceDE w:val="0"/>
        <w:autoSpaceDN w:val="0"/>
        <w:adjustRightInd w:val="0"/>
        <w:spacing w:after="240"/>
        <w:jc w:val="both"/>
      </w:pPr>
      <w:del w:id="170" w:author="ii" w:date="2015-07-14T14:06:00Z">
        <w:r w:rsidDel="00FD0719">
          <w:delText>Altogether I think that I could</w:delText>
        </w:r>
        <w:r w:rsidR="00E226B2" w:rsidDel="00FD0719">
          <w:delText xml:space="preserve"> </w:delText>
        </w:r>
        <w:r w:rsidR="00DD7613" w:rsidDel="00FD0719">
          <w:delText xml:space="preserve">acquire this </w:delText>
        </w:r>
        <w:r w:rsidR="00BD2B46" w:rsidDel="00FD0719">
          <w:delText xml:space="preserve">cutting-edge </w:delText>
        </w:r>
        <w:r w:rsidR="00DD7613" w:rsidDel="00FD0719">
          <w:delText xml:space="preserve">data analysis methodology from </w:delText>
        </w:r>
        <w:r w:rsidR="002811DB" w:rsidDel="00FD0719">
          <w:delText>a</w:delText>
        </w:r>
        <w:r w:rsidR="00BD2B46" w:rsidDel="00FD0719">
          <w:delText xml:space="preserve">n excellence group </w:delText>
        </w:r>
        <w:r w:rsidDel="00FD0719">
          <w:delText xml:space="preserve">that performs state of the art </w:delText>
        </w:r>
        <w:r w:rsidR="00E11CBE" w:rsidDel="00FD0719">
          <w:delText>research</w:delText>
        </w:r>
        <w:r w:rsidR="00BD2B46" w:rsidRPr="00BD2B46" w:rsidDel="00FD0719">
          <w:delText xml:space="preserve"> on </w:delText>
        </w:r>
        <w:r w:rsidR="009E5569" w:rsidDel="00FD0719">
          <w:delText>networks</w:delText>
        </w:r>
        <w:r w:rsidDel="00FD0719">
          <w:delText xml:space="preserve">-based methods and that those </w:delText>
        </w:r>
        <w:r w:rsidR="00BD2B46" w:rsidDel="00FD0719">
          <w:delText xml:space="preserve">biological applications </w:delText>
        </w:r>
        <w:r w:rsidDel="00FD0719">
          <w:delText xml:space="preserve">would be </w:delText>
        </w:r>
        <w:r w:rsidR="002811DB" w:rsidDel="00FD0719">
          <w:delText>really beneficial for the development of my cluster PhD project</w:delText>
        </w:r>
      </w:del>
      <w:r w:rsidR="002811DB">
        <w:t>.</w:t>
      </w:r>
    </w:p>
    <w:p w:rsidR="00C623FB" w:rsidRDefault="00C623FB" w:rsidP="00BD2B46">
      <w:pPr>
        <w:jc w:val="both"/>
      </w:pPr>
    </w:p>
    <w:p w:rsidR="002811DB" w:rsidRDefault="002811DB" w:rsidP="00BD2B46">
      <w:pPr>
        <w:jc w:val="both"/>
      </w:pPr>
    </w:p>
    <w:p w:rsidR="002811DB" w:rsidRDefault="00820922" w:rsidP="00BD2B46">
      <w:pPr>
        <w:jc w:val="both"/>
      </w:pPr>
      <w:commentRangeStart w:id="171"/>
      <w:r>
        <w:t xml:space="preserve">Yours </w:t>
      </w:r>
      <w:del w:id="172" w:author="ii" w:date="2015-07-14T14:06:00Z">
        <w:r w:rsidDel="00FD0719">
          <w:delText>faithfully</w:delText>
        </w:r>
      </w:del>
      <w:ins w:id="173" w:author="ii" w:date="2015-07-14T14:06:00Z">
        <w:r w:rsidR="00FD0719">
          <w:t>sincerely</w:t>
        </w:r>
      </w:ins>
      <w:r>
        <w:t>,</w:t>
      </w:r>
      <w:commentRangeEnd w:id="171"/>
      <w:r w:rsidR="00FD0719">
        <w:rPr>
          <w:rStyle w:val="CommentReference"/>
        </w:rPr>
        <w:commentReference w:id="171"/>
      </w:r>
    </w:p>
    <w:p w:rsidR="00820922" w:rsidRDefault="00BD2B46" w:rsidP="00BD2B46">
      <w:pPr>
        <w:tabs>
          <w:tab w:val="left" w:pos="1868"/>
        </w:tabs>
        <w:jc w:val="both"/>
      </w:pPr>
      <w:r>
        <w:tab/>
      </w:r>
    </w:p>
    <w:p w:rsidR="00BD2B46" w:rsidRDefault="00BD2B46" w:rsidP="00BD2B46">
      <w:pPr>
        <w:tabs>
          <w:tab w:val="left" w:pos="1868"/>
        </w:tabs>
        <w:jc w:val="both"/>
      </w:pPr>
    </w:p>
    <w:p w:rsidR="00BD2B46" w:rsidRDefault="00BD2B46" w:rsidP="00BD2B46">
      <w:pPr>
        <w:tabs>
          <w:tab w:val="left" w:pos="1868"/>
        </w:tabs>
        <w:jc w:val="both"/>
      </w:pPr>
    </w:p>
    <w:p w:rsidR="00820922" w:rsidRDefault="00820922" w:rsidP="00BD2B46">
      <w:pPr>
        <w:jc w:val="both"/>
      </w:pPr>
      <w:r>
        <w:t>Guillermo G. Torres</w:t>
      </w:r>
      <w:ins w:id="174" w:author="ii" w:date="2015-07-14T14:07:00Z">
        <w:r w:rsidR="00FD0719">
          <w:t xml:space="preserve"> (MSc)</w:t>
        </w:r>
      </w:ins>
    </w:p>
    <w:p w:rsidR="00BD2B46" w:rsidRDefault="00BD2B46" w:rsidP="00BD2B46">
      <w:pPr>
        <w:jc w:val="both"/>
      </w:pPr>
      <w:del w:id="175" w:author="ii" w:date="2015-07-14T14:07:00Z">
        <w:r w:rsidDel="00FD0719">
          <w:delText xml:space="preserve">MSc. </w:delText>
        </w:r>
      </w:del>
      <w:r>
        <w:t>PhD. student</w:t>
      </w:r>
    </w:p>
    <w:sectPr w:rsidR="00BD2B46" w:rsidSect="00A25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i" w:date="2015-07-14T14:23:00Z" w:initials="i">
    <w:p w:rsidR="001D72FF" w:rsidRDefault="001D72FF">
      <w:pPr>
        <w:pStyle w:val="CommentText"/>
      </w:pPr>
      <w:r>
        <w:rPr>
          <w:rStyle w:val="CommentReference"/>
        </w:rPr>
        <w:annotationRef/>
      </w:r>
      <w:r>
        <w:t>Always address people personally</w:t>
      </w:r>
    </w:p>
  </w:comment>
  <w:comment w:id="63" w:author="ii" w:date="2015-07-14T14:23:00Z" w:initials="i">
    <w:p w:rsidR="00B1485A" w:rsidRDefault="00B1485A">
      <w:pPr>
        <w:pStyle w:val="CommentText"/>
      </w:pPr>
      <w:r>
        <w:rPr>
          <w:rStyle w:val="CommentReference"/>
        </w:rPr>
        <w:annotationRef/>
      </w:r>
      <w:r>
        <w:t xml:space="preserve">This is a lot of </w:t>
      </w:r>
      <w:proofErr w:type="spellStart"/>
      <w:r>
        <w:t>blabla</w:t>
      </w:r>
      <w:proofErr w:type="spellEnd"/>
    </w:p>
  </w:comment>
  <w:comment w:id="90" w:author="ii" w:date="2015-07-14T14:23:00Z" w:initials="i">
    <w:p w:rsidR="00B1485A" w:rsidRDefault="00B1485A">
      <w:pPr>
        <w:pStyle w:val="CommentText"/>
      </w:pPr>
      <w:r>
        <w:rPr>
          <w:rStyle w:val="CommentReference"/>
        </w:rPr>
        <w:annotationRef/>
      </w:r>
      <w:r>
        <w:t>How many?</w:t>
      </w:r>
    </w:p>
  </w:comment>
  <w:comment w:id="107" w:author="ii" w:date="2015-07-14T14:23:00Z" w:initials="i">
    <w:p w:rsidR="002E70A0" w:rsidRDefault="002E70A0">
      <w:pPr>
        <w:pStyle w:val="CommentText"/>
      </w:pPr>
      <w:r>
        <w:rPr>
          <w:rStyle w:val="CommentReference"/>
        </w:rPr>
        <w:annotationRef/>
      </w:r>
      <w:r>
        <w:t>Wrong conjunct</w:t>
      </w:r>
    </w:p>
  </w:comment>
  <w:comment w:id="139" w:author="ii" w:date="2015-07-14T14:23:00Z" w:initials="i">
    <w:p w:rsidR="00E140FB" w:rsidRDefault="00E140FB">
      <w:pPr>
        <w:pStyle w:val="CommentText"/>
      </w:pPr>
      <w:r>
        <w:rPr>
          <w:rStyle w:val="CommentReference"/>
        </w:rPr>
        <w:annotationRef/>
      </w:r>
      <w:r>
        <w:t xml:space="preserve">You have to stress here what the Cluster may get out of supporting you. </w:t>
      </w:r>
    </w:p>
  </w:comment>
  <w:comment w:id="171" w:author="ii" w:date="2015-07-14T14:23:00Z" w:initials="i">
    <w:p w:rsidR="00FD0719" w:rsidRDefault="00FD0719">
      <w:pPr>
        <w:pStyle w:val="CommentText"/>
      </w:pPr>
      <w:r>
        <w:rPr>
          <w:rStyle w:val="CommentReference"/>
        </w:rPr>
        <w:annotationRef/>
      </w:r>
      <w:r>
        <w:t xml:space="preserve">Look up when to use faithfully and </w:t>
      </w:r>
      <w:r w:rsidR="00E140FB">
        <w:t xml:space="preserve">when </w:t>
      </w:r>
      <w:r>
        <w:t>sincerely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>
    <w:useFELayout/>
  </w:compat>
  <w:rsids>
    <w:rsidRoot w:val="005B0F16"/>
    <w:rsid w:val="00031396"/>
    <w:rsid w:val="000E776D"/>
    <w:rsid w:val="000F1807"/>
    <w:rsid w:val="001174C5"/>
    <w:rsid w:val="001664E8"/>
    <w:rsid w:val="00180071"/>
    <w:rsid w:val="001D72FF"/>
    <w:rsid w:val="001E074A"/>
    <w:rsid w:val="002739D0"/>
    <w:rsid w:val="002811DB"/>
    <w:rsid w:val="002A56C8"/>
    <w:rsid w:val="002E70A0"/>
    <w:rsid w:val="0035583B"/>
    <w:rsid w:val="003C01AF"/>
    <w:rsid w:val="00477E1B"/>
    <w:rsid w:val="004B09FC"/>
    <w:rsid w:val="00523895"/>
    <w:rsid w:val="0052650D"/>
    <w:rsid w:val="00533C40"/>
    <w:rsid w:val="0055406E"/>
    <w:rsid w:val="005B0F16"/>
    <w:rsid w:val="005F10A1"/>
    <w:rsid w:val="00646473"/>
    <w:rsid w:val="00652BFB"/>
    <w:rsid w:val="00660DA8"/>
    <w:rsid w:val="00666B20"/>
    <w:rsid w:val="007E580A"/>
    <w:rsid w:val="00816B81"/>
    <w:rsid w:val="00820922"/>
    <w:rsid w:val="00821123"/>
    <w:rsid w:val="009862EB"/>
    <w:rsid w:val="009A6EFF"/>
    <w:rsid w:val="009E5569"/>
    <w:rsid w:val="00A254A6"/>
    <w:rsid w:val="00A516E6"/>
    <w:rsid w:val="00A81EB4"/>
    <w:rsid w:val="00B1485A"/>
    <w:rsid w:val="00B16165"/>
    <w:rsid w:val="00B24CA7"/>
    <w:rsid w:val="00B71CCB"/>
    <w:rsid w:val="00BA5E58"/>
    <w:rsid w:val="00BB188F"/>
    <w:rsid w:val="00BD2B46"/>
    <w:rsid w:val="00C623FB"/>
    <w:rsid w:val="00CC5DFD"/>
    <w:rsid w:val="00D5364B"/>
    <w:rsid w:val="00DB494A"/>
    <w:rsid w:val="00DD7613"/>
    <w:rsid w:val="00E11CBE"/>
    <w:rsid w:val="00E140FB"/>
    <w:rsid w:val="00E14A77"/>
    <w:rsid w:val="00E17C94"/>
    <w:rsid w:val="00E226B2"/>
    <w:rsid w:val="00EF0B9A"/>
    <w:rsid w:val="00F76A91"/>
    <w:rsid w:val="00F82123"/>
    <w:rsid w:val="00FD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C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4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8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85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8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5A"/>
    <w:rPr>
      <w:rFonts w:ascii="Tahoma" w:hAnsi="Tahoma" w:cs="Tahoma"/>
      <w:sz w:val="16"/>
      <w:szCs w:val="16"/>
      <w:lang w:val="en-US"/>
    </w:rPr>
  </w:style>
  <w:style w:type="character" w:customStyle="1" w:styleId="st">
    <w:name w:val="st"/>
    <w:basedOn w:val="DefaultParagraphFont"/>
    <w:rsid w:val="00E140FB"/>
  </w:style>
  <w:style w:type="character" w:styleId="Emphasis">
    <w:name w:val="Emphasis"/>
    <w:basedOn w:val="DefaultParagraphFont"/>
    <w:uiPriority w:val="20"/>
    <w:qFormat/>
    <w:rsid w:val="00E140F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GuillermoTorres</dc:creator>
  <cp:lastModifiedBy>ii</cp:lastModifiedBy>
  <cp:revision>4</cp:revision>
  <cp:lastPrinted>2015-07-13T13:13:00Z</cp:lastPrinted>
  <dcterms:created xsi:type="dcterms:W3CDTF">2015-07-14T12:20:00Z</dcterms:created>
  <dcterms:modified xsi:type="dcterms:W3CDTF">2015-07-14T12:29:00Z</dcterms:modified>
</cp:coreProperties>
</file>