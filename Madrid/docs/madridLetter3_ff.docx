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6C8" w:rsidRDefault="002A56C8">
      <w:r>
        <w:t>Dear Excellence Cluster</w:t>
      </w:r>
      <w:ins w:id="0" w:author="Friederike Flachsbart" w:date="2015-07-14T09:43:00Z">
        <w:r w:rsidR="00EF78D3">
          <w:t>,</w:t>
        </w:r>
      </w:ins>
      <w:r>
        <w:t xml:space="preserve"> </w:t>
      </w:r>
    </w:p>
    <w:p w:rsidR="002A56C8" w:rsidRDefault="002A56C8"/>
    <w:p w:rsidR="005B0F16" w:rsidDel="00EF78D3" w:rsidRDefault="00EF0B9A" w:rsidP="00D5364B">
      <w:pPr>
        <w:jc w:val="both"/>
        <w:rPr>
          <w:del w:id="1" w:author="Friederike Flachsbart" w:date="2015-07-14T09:48:00Z"/>
        </w:rPr>
      </w:pPr>
      <w:r>
        <w:t xml:space="preserve">My name is Guillermo Torres and I </w:t>
      </w:r>
      <w:del w:id="2" w:author="Friederike Flachsbart" w:date="2015-07-14T09:44:00Z">
        <w:r w:rsidDel="00EF78D3">
          <w:delText>write in order to express my deep interest</w:delText>
        </w:r>
      </w:del>
      <w:ins w:id="3" w:author="Friederike Flachsbart" w:date="2015-07-14T09:44:00Z">
        <w:r w:rsidR="00EF78D3">
          <w:t>plan</w:t>
        </w:r>
      </w:ins>
      <w:r w:rsidR="002A56C8">
        <w:t xml:space="preserve"> to </w:t>
      </w:r>
      <w:r w:rsidR="00533C40">
        <w:t>carry out an academic stay in</w:t>
      </w:r>
      <w:r w:rsidR="002A56C8">
        <w:t xml:space="preserve"> the Laboratory of Biological Networks from </w:t>
      </w:r>
      <w:r>
        <w:t>22</w:t>
      </w:r>
      <w:ins w:id="4" w:author="Friederike Flachsbart" w:date="2015-07-14T09:45:00Z">
        <w:r w:rsidR="00EF78D3">
          <w:t>.</w:t>
        </w:r>
      </w:ins>
      <w:r>
        <w:t xml:space="preserve"> </w:t>
      </w:r>
      <w:del w:id="5" w:author="Friederike Flachsbart" w:date="2015-07-14T09:45:00Z">
        <w:r w:rsidDel="00EF78D3">
          <w:delText xml:space="preserve">to </w:delText>
        </w:r>
      </w:del>
      <w:ins w:id="6" w:author="Friederike Flachsbart" w:date="2015-07-14T09:45:00Z">
        <w:r w:rsidR="00EF78D3">
          <w:t xml:space="preserve">- </w:t>
        </w:r>
      </w:ins>
      <w:r>
        <w:t>31</w:t>
      </w:r>
      <w:ins w:id="7" w:author="Friederike Flachsbart" w:date="2015-07-14T09:45:00Z">
        <w:r w:rsidR="00EF78D3">
          <w:t>.</w:t>
        </w:r>
      </w:ins>
      <w:r>
        <w:t xml:space="preserve"> </w:t>
      </w:r>
      <w:proofErr w:type="gramStart"/>
      <w:r>
        <w:t>of</w:t>
      </w:r>
      <w:proofErr w:type="gramEnd"/>
      <w:r>
        <w:t xml:space="preserve"> August</w:t>
      </w:r>
      <w:r w:rsidR="002A56C8">
        <w:t xml:space="preserve"> </w:t>
      </w:r>
      <w:del w:id="8" w:author="Friederike Flachsbart" w:date="2015-07-14T09:45:00Z">
        <w:r w:rsidDel="00EF78D3">
          <w:delText xml:space="preserve">of </w:delText>
        </w:r>
      </w:del>
      <w:r>
        <w:t>2015 in Madrid</w:t>
      </w:r>
      <w:ins w:id="9" w:author="Friederike Flachsbart" w:date="2015-07-14T09:45:00Z">
        <w:r w:rsidR="00EF78D3">
          <w:t>.</w:t>
        </w:r>
      </w:ins>
      <w:del w:id="10" w:author="Friederike Flachsbart" w:date="2015-07-14T09:45:00Z">
        <w:r w:rsidR="00BD2B46" w:rsidDel="00EF78D3">
          <w:delText>,</w:delText>
        </w:r>
      </w:del>
      <w:r w:rsidR="00BD2B46">
        <w:t xml:space="preserve"> </w:t>
      </w:r>
      <w:del w:id="11" w:author="Friederike Flachsbart" w:date="2015-07-14T09:46:00Z">
        <w:r w:rsidR="00BD2B46" w:rsidDel="00EF78D3">
          <w:delText>essentially for two reasons:</w:delText>
        </w:r>
        <w:r w:rsidR="00A516E6" w:rsidDel="00EF78D3">
          <w:delText xml:space="preserve"> First because the</w:delText>
        </w:r>
      </w:del>
      <w:ins w:id="12" w:author="Friederike Flachsbart" w:date="2015-07-14T09:46:00Z">
        <w:r w:rsidR="00EF78D3">
          <w:t>This research group offered me the</w:t>
        </w:r>
      </w:ins>
      <w:r w:rsidR="00A516E6">
        <w:t xml:space="preserve"> possibility to learn new powerful network-based methods to analyze complex biological data</w:t>
      </w:r>
      <w:del w:id="13" w:author="Friederike Flachsbart" w:date="2015-07-14T09:47:00Z">
        <w:r w:rsidR="00646473" w:rsidDel="00EF78D3">
          <w:delText>, kind of data</w:delText>
        </w:r>
      </w:del>
      <w:ins w:id="14" w:author="Friederike Flachsbart" w:date="2015-07-14T09:47:00Z">
        <w:r w:rsidR="00EF78D3">
          <w:t xml:space="preserve"> that</w:t>
        </w:r>
      </w:ins>
      <w:r w:rsidR="00646473">
        <w:t xml:space="preserve"> I </w:t>
      </w:r>
      <w:ins w:id="15" w:author="GuillermoTorres" w:date="2015-07-14T10:03:00Z">
        <w:r w:rsidR="009941F6">
          <w:t>c</w:t>
        </w:r>
      </w:ins>
      <w:ins w:id="16" w:author="Friederike Flachsbart" w:date="2015-07-14T09:47:00Z">
        <w:del w:id="17" w:author="GuillermoTorres" w:date="2015-07-14T10:03:00Z">
          <w:r w:rsidR="00EF78D3" w:rsidDel="009941F6">
            <w:delText>s</w:delText>
          </w:r>
        </w:del>
        <w:r w:rsidR="00EF78D3">
          <w:t xml:space="preserve">urrently </w:t>
        </w:r>
      </w:ins>
      <w:r w:rsidR="00646473">
        <w:t>use in my cluster PhD project</w:t>
      </w:r>
      <w:ins w:id="18" w:author="Friederike Flachsbart" w:date="2015-07-14T09:47:00Z">
        <w:r w:rsidR="00EF78D3">
          <w:t xml:space="preserve"> (e.g. 16S and </w:t>
        </w:r>
        <w:proofErr w:type="spellStart"/>
        <w:r w:rsidR="00EF78D3">
          <w:t>metagenome</w:t>
        </w:r>
        <w:proofErr w:type="spellEnd"/>
        <w:r w:rsidR="00EF78D3">
          <w:t xml:space="preserve"> data from human stool samples)</w:t>
        </w:r>
      </w:ins>
      <w:del w:id="19" w:author="Friederike Flachsbart" w:date="2015-07-14T09:48:00Z">
        <w:r w:rsidR="00646473" w:rsidDel="00EF78D3">
          <w:delText>,</w:delText>
        </w:r>
      </w:del>
      <w:ins w:id="20" w:author="Friederike Flachsbart" w:date="2015-07-14T09:48:00Z">
        <w:r w:rsidR="00EF78D3">
          <w:t xml:space="preserve">. </w:t>
        </w:r>
      </w:ins>
      <w:del w:id="21" w:author="Friederike Flachsbart" w:date="2015-07-14T09:48:00Z">
        <w:r w:rsidR="00A516E6" w:rsidDel="00EF78D3">
          <w:delText xml:space="preserve"> and second </w:delText>
        </w:r>
        <w:r w:rsidR="00646473" w:rsidDel="00EF78D3">
          <w:delText>to avail myself the opportunity that they offered</w:delText>
        </w:r>
        <w:r w:rsidR="00031396" w:rsidDel="00EF78D3">
          <w:delText xml:space="preserve"> me to</w:delText>
        </w:r>
        <w:r w:rsidDel="00EF78D3">
          <w:delText xml:space="preserve"> be trained in network-based approaches</w:delText>
        </w:r>
        <w:r w:rsidR="00646473" w:rsidDel="00EF78D3">
          <w:delText>.</w:delText>
        </w:r>
      </w:del>
    </w:p>
    <w:p w:rsidR="00EF78D3" w:rsidRDefault="00EF78D3" w:rsidP="00D5364B">
      <w:pPr>
        <w:jc w:val="both"/>
        <w:rPr>
          <w:ins w:id="22" w:author="Friederike Flachsbart" w:date="2015-07-14T09:48:00Z"/>
        </w:rPr>
      </w:pPr>
    </w:p>
    <w:p w:rsidR="005B0F16" w:rsidRDefault="005B0F16" w:rsidP="00D5364B">
      <w:pPr>
        <w:jc w:val="both"/>
      </w:pPr>
    </w:p>
    <w:p w:rsidR="00660DA8" w:rsidRDefault="00F82123" w:rsidP="00BD2B46">
      <w:pPr>
        <w:jc w:val="both"/>
      </w:pPr>
      <w:r>
        <w:t xml:space="preserve">In the recent years </w:t>
      </w:r>
      <w:del w:id="23" w:author="Friederike Flachsbart" w:date="2015-07-14T09:49:00Z">
        <w:r w:rsidR="00E14A77" w:rsidDel="00EF78D3">
          <w:delText xml:space="preserve">the </w:delText>
        </w:r>
      </w:del>
      <w:r w:rsidR="00E14A77">
        <w:t>network-based</w:t>
      </w:r>
      <w:r>
        <w:t xml:space="preserve"> approaches </w:t>
      </w:r>
      <w:del w:id="24" w:author="Friederike Flachsbart" w:date="2015-07-14T09:49:00Z">
        <w:r w:rsidDel="00EF78D3">
          <w:delText xml:space="preserve">has </w:delText>
        </w:r>
      </w:del>
      <w:ins w:id="25" w:author="Friederike Flachsbart" w:date="2015-07-14T09:49:00Z">
        <w:r w:rsidR="00EF78D3">
          <w:t xml:space="preserve">have </w:t>
        </w:r>
      </w:ins>
      <w:r>
        <w:t>emerged as a powerfu</w:t>
      </w:r>
      <w:bookmarkStart w:id="26" w:name="_GoBack"/>
      <w:bookmarkEnd w:id="26"/>
      <w:r>
        <w:t>l tool</w:t>
      </w:r>
      <w:del w:id="27" w:author="Friederike Flachsbart" w:date="2015-07-14T09:49:00Z">
        <w:r w:rsidDel="00EF78D3">
          <w:delText>s</w:delText>
        </w:r>
      </w:del>
      <w:r>
        <w:t xml:space="preserve"> for studying complex systems. </w:t>
      </w:r>
      <w:del w:id="28" w:author="Friederike Flachsbart" w:date="2015-07-14T09:49:00Z">
        <w:r w:rsidR="000F1807" w:rsidDel="00EF78D3">
          <w:delText>T</w:delText>
        </w:r>
        <w:r w:rsidR="00031396" w:rsidDel="00EF78D3">
          <w:delText xml:space="preserve">hese </w:delText>
        </w:r>
      </w:del>
      <w:ins w:id="29" w:author="Friederike Flachsbart" w:date="2015-07-14T09:49:00Z">
        <w:r w:rsidR="00EF78D3">
          <w:t xml:space="preserve">This </w:t>
        </w:r>
      </w:ins>
      <w:r w:rsidR="000F1807">
        <w:t>allow</w:t>
      </w:r>
      <w:ins w:id="30" w:author="Friederike Flachsbart" w:date="2015-07-14T09:49:00Z">
        <w:r w:rsidR="00EF78D3">
          <w:t>s</w:t>
        </w:r>
      </w:ins>
      <w:r w:rsidR="000F1807">
        <w:t xml:space="preserve"> us</w:t>
      </w:r>
      <w:r w:rsidR="00BB188F">
        <w:t xml:space="preserve"> to</w:t>
      </w:r>
      <w:r w:rsidR="00E14A77">
        <w:t xml:space="preserve"> uncover</w:t>
      </w:r>
      <w:del w:id="31" w:author="Friederike Flachsbart" w:date="2015-07-14T09:50:00Z">
        <w:r w:rsidR="00E14A77" w:rsidDel="00EF78D3">
          <w:delText>ing</w:delText>
        </w:r>
      </w:del>
      <w:r w:rsidR="00E14A77">
        <w:t xml:space="preserve"> </w:t>
      </w:r>
      <w:r w:rsidR="000F1807">
        <w:t>system</w:t>
      </w:r>
      <w:r w:rsidR="0055406E">
        <w:t>s</w:t>
      </w:r>
      <w:r w:rsidR="000F1807">
        <w:t xml:space="preserve"> </w:t>
      </w:r>
      <w:r w:rsidR="00E14A77">
        <w:t>organization and</w:t>
      </w:r>
      <w:r w:rsidR="0052650D">
        <w:t xml:space="preserve"> </w:t>
      </w:r>
      <w:del w:id="32" w:author="Friederike Flachsbart" w:date="2015-07-14T09:50:00Z">
        <w:r w:rsidR="0052650D" w:rsidDel="00EF78D3">
          <w:delText>utilizing it for understanding</w:delText>
        </w:r>
      </w:del>
      <w:ins w:id="33" w:author="Friederike Flachsbart" w:date="2015-07-14T09:50:00Z">
        <w:r w:rsidR="00EF78D3">
          <w:t>to understand</w:t>
        </w:r>
      </w:ins>
      <w:r w:rsidR="0052650D">
        <w:t xml:space="preserve"> </w:t>
      </w:r>
      <w:r w:rsidR="0052650D" w:rsidRPr="0052650D">
        <w:t>the emergent demeanor of complex biological systems</w:t>
      </w:r>
      <w:r w:rsidR="00A81EB4">
        <w:t xml:space="preserve">. </w:t>
      </w:r>
      <w:r w:rsidR="00C623FB">
        <w:t xml:space="preserve">Many diseases including </w:t>
      </w:r>
      <w:del w:id="34" w:author="Friederike Flachsbart" w:date="2015-07-14T09:50:00Z">
        <w:r w:rsidR="00C623FB" w:rsidDel="00EF78D3">
          <w:delText xml:space="preserve">the </w:delText>
        </w:r>
      </w:del>
      <w:r w:rsidR="00C623FB">
        <w:t>inflammatory and aging processes are caused by combination of genetic pert</w:t>
      </w:r>
      <w:r w:rsidR="00BD2B46">
        <w:t xml:space="preserve">urbations and exogenic factors </w:t>
      </w:r>
      <w:del w:id="35" w:author="Friederike Flachsbart" w:date="2015-07-14T09:50:00Z">
        <w:r w:rsidR="00BD2B46" w:rsidDel="00EF78D3">
          <w:delText xml:space="preserve">that </w:delText>
        </w:r>
        <w:r w:rsidR="00C623FB" w:rsidDel="00EF78D3">
          <w:delText>means are</w:delText>
        </w:r>
      </w:del>
      <w:ins w:id="36" w:author="Friederike Flachsbart" w:date="2015-07-14T09:50:00Z">
        <w:r w:rsidR="00EF78D3">
          <w:t>interacting in</w:t>
        </w:r>
      </w:ins>
      <w:r w:rsidR="00C623FB">
        <w:t xml:space="preserve"> complex systems. </w:t>
      </w:r>
      <w:r w:rsidR="00E17C94">
        <w:t>In my current cluster PhD</w:t>
      </w:r>
      <w:r w:rsidR="00660DA8">
        <w:t xml:space="preserve"> project I investigate the host-microbiome crosstalk regarding F</w:t>
      </w:r>
      <w:del w:id="37" w:author="Friederike Flachsbart" w:date="2015-07-14T09:59:00Z">
        <w:r w:rsidR="00660DA8" w:rsidDel="00610C6C">
          <w:delText>ox</w:delText>
        </w:r>
      </w:del>
      <w:ins w:id="38" w:author="Friederike Flachsbart" w:date="2015-07-14T09:59:00Z">
        <w:r w:rsidR="00610C6C">
          <w:t>OX</w:t>
        </w:r>
      </w:ins>
      <w:r w:rsidR="00660DA8">
        <w:t>O</w:t>
      </w:r>
      <w:del w:id="39" w:author="Friederike Flachsbart" w:date="2015-07-14T09:51:00Z">
        <w:r w:rsidR="00660DA8" w:rsidDel="00EF78D3">
          <w:delText xml:space="preserve"> </w:delText>
        </w:r>
      </w:del>
      <w:r w:rsidR="00660DA8">
        <w:t>3A</w:t>
      </w:r>
      <w:r w:rsidR="00D5364B">
        <w:t xml:space="preserve"> gene </w:t>
      </w:r>
      <w:r w:rsidR="00660DA8">
        <w:t xml:space="preserve">activity/variability, </w:t>
      </w:r>
      <w:ins w:id="40" w:author="Friederike Flachsbart" w:date="2015-07-14T09:51:00Z">
        <w:r w:rsidR="00EF78D3">
          <w:t xml:space="preserve">the </w:t>
        </w:r>
      </w:ins>
      <w:del w:id="41" w:author="Friederike Flachsbart" w:date="2015-07-14T09:51:00Z">
        <w:r w:rsidR="00660DA8" w:rsidDel="00EF78D3">
          <w:delText xml:space="preserve">inflammation </w:delText>
        </w:r>
      </w:del>
      <w:ins w:id="42" w:author="Friederike Flachsbart" w:date="2015-07-14T09:51:00Z">
        <w:r w:rsidR="00EF78D3">
          <w:t xml:space="preserve">inflammatory </w:t>
        </w:r>
      </w:ins>
      <w:r w:rsidR="00660DA8">
        <w:t xml:space="preserve">status and </w:t>
      </w:r>
      <w:ins w:id="43" w:author="Friederike Flachsbart" w:date="2015-07-14T09:51:00Z">
        <w:r w:rsidR="00EF78D3">
          <w:t xml:space="preserve">the </w:t>
        </w:r>
      </w:ins>
      <w:r w:rsidR="00660DA8">
        <w:t xml:space="preserve">age </w:t>
      </w:r>
      <w:ins w:id="44" w:author="Friederike Flachsbart" w:date="2015-07-14T09:51:00Z">
        <w:r w:rsidR="00EF78D3">
          <w:t xml:space="preserve">(age-range 20 – 103 years) </w:t>
        </w:r>
      </w:ins>
      <w:r w:rsidR="00660DA8">
        <w:t xml:space="preserve">of </w:t>
      </w:r>
      <w:del w:id="45" w:author="Friederike Flachsbart" w:date="2015-07-14T09:52:00Z">
        <w:r w:rsidR="00660DA8" w:rsidDel="00EF78D3">
          <w:delText xml:space="preserve">the </w:delText>
        </w:r>
      </w:del>
      <w:ins w:id="46" w:author="Friederike Flachsbart" w:date="2015-07-14T09:52:00Z">
        <w:r w:rsidR="00EF78D3">
          <w:t xml:space="preserve">our </w:t>
        </w:r>
      </w:ins>
      <w:r w:rsidR="00660DA8">
        <w:t>study participants</w:t>
      </w:r>
      <w:r w:rsidR="00C623FB">
        <w:t xml:space="preserve"> making use of 16S and metagenome data of human stool samples</w:t>
      </w:r>
      <w:r w:rsidR="00B71CCB">
        <w:t>.</w:t>
      </w:r>
      <w:r w:rsidR="004B09FC">
        <w:t xml:space="preserve"> </w:t>
      </w:r>
      <w:r w:rsidR="00D5364B">
        <w:t>This research involves</w:t>
      </w:r>
      <w:r w:rsidR="00CC5DFD">
        <w:t xml:space="preserve"> </w:t>
      </w:r>
      <w:r w:rsidR="0035583B">
        <w:t>gene</w:t>
      </w:r>
      <w:ins w:id="47" w:author="Friederike Flachsbart" w:date="2015-07-14T09:52:00Z">
        <w:r w:rsidR="00EF78D3">
          <w:t>s</w:t>
        </w:r>
      </w:ins>
      <w:r w:rsidR="0035583B">
        <w:t>,</w:t>
      </w:r>
      <w:r w:rsidR="00CC5DFD">
        <w:t xml:space="preserve"> </w:t>
      </w:r>
      <w:ins w:id="48" w:author="Friederike Flachsbart" w:date="2015-07-14T09:52:00Z">
        <w:r w:rsidR="00EF78D3">
          <w:t xml:space="preserve">gene variation, gene activity, </w:t>
        </w:r>
      </w:ins>
      <w:del w:id="49" w:author="Friederike Flachsbart" w:date="2015-07-14T09:53:00Z">
        <w:r w:rsidR="00CC5DFD" w:rsidDel="00EF78D3">
          <w:delText xml:space="preserve">gene products, </w:delText>
        </w:r>
      </w:del>
      <w:r w:rsidR="00CC5DFD">
        <w:t xml:space="preserve">associated </w:t>
      </w:r>
      <w:r w:rsidR="00D5364B">
        <w:t xml:space="preserve">microorganisms, </w:t>
      </w:r>
      <w:ins w:id="50" w:author="Friederike Flachsbart" w:date="2015-07-14T09:53:00Z">
        <w:r w:rsidR="00EF78D3">
          <w:t xml:space="preserve">the </w:t>
        </w:r>
      </w:ins>
      <w:del w:id="51" w:author="Friederike Flachsbart" w:date="2015-07-14T09:53:00Z">
        <w:r w:rsidR="00D5364B" w:rsidDel="00EF78D3">
          <w:delText xml:space="preserve">inflammation </w:delText>
        </w:r>
      </w:del>
      <w:proofErr w:type="spellStart"/>
      <w:ins w:id="52" w:author="Friederike Flachsbart" w:date="2015-07-14T09:53:00Z">
        <w:r w:rsidR="00EF78D3">
          <w:t>inflammatiory</w:t>
        </w:r>
        <w:proofErr w:type="spellEnd"/>
        <w:r w:rsidR="00EF78D3">
          <w:t xml:space="preserve"> </w:t>
        </w:r>
      </w:ins>
      <w:r w:rsidR="00D5364B">
        <w:t xml:space="preserve">status </w:t>
      </w:r>
      <w:r w:rsidR="00CC5DFD">
        <w:t xml:space="preserve">and </w:t>
      </w:r>
      <w:ins w:id="53" w:author="Friederike Flachsbart" w:date="2015-07-14T09:53:00Z">
        <w:r w:rsidR="00EF78D3">
          <w:t xml:space="preserve">different </w:t>
        </w:r>
      </w:ins>
      <w:r w:rsidR="00CC5DFD">
        <w:t xml:space="preserve">age </w:t>
      </w:r>
      <w:ins w:id="54" w:author="Friederike Flachsbart" w:date="2015-07-14T09:53:00Z">
        <w:r w:rsidR="00EF78D3">
          <w:t xml:space="preserve">groups of our study participants </w:t>
        </w:r>
      </w:ins>
      <w:r w:rsidR="00CC5DFD">
        <w:t>interact</w:t>
      </w:r>
      <w:r w:rsidR="00BD2B46">
        <w:t>ing</w:t>
      </w:r>
      <w:r w:rsidR="00CC5DFD">
        <w:t xml:space="preserve"> </w:t>
      </w:r>
      <w:ins w:id="55" w:author="Friederike Flachsbart" w:date="2015-07-14T09:54:00Z">
        <w:r w:rsidR="00EF78D3">
          <w:t xml:space="preserve">with </w:t>
        </w:r>
      </w:ins>
      <w:r w:rsidR="00CC5DFD">
        <w:t xml:space="preserve">each other to form a complex interaction </w:t>
      </w:r>
      <w:r w:rsidR="00BD2B46">
        <w:t xml:space="preserve">network, which </w:t>
      </w:r>
      <w:r w:rsidR="004B09FC">
        <w:t xml:space="preserve">is a clear exemplification of </w:t>
      </w:r>
      <w:ins w:id="56" w:author="Friederike Flachsbart" w:date="2015-07-14T09:54:00Z">
        <w:r w:rsidR="00EF78D3">
          <w:t xml:space="preserve">a </w:t>
        </w:r>
      </w:ins>
      <w:r w:rsidR="004B09FC">
        <w:t>complex biological system</w:t>
      </w:r>
      <w:r w:rsidR="00CC5DFD">
        <w:t xml:space="preserve">. Consequently a perturbation in one factor can be propagated through the interactions, and affect </w:t>
      </w:r>
      <w:r w:rsidR="00652BFB">
        <w:t xml:space="preserve">or not </w:t>
      </w:r>
      <w:ins w:id="57" w:author="Friederike Flachsbart" w:date="2015-07-14T09:54:00Z">
        <w:r w:rsidR="00EF78D3">
          <w:t xml:space="preserve">affect </w:t>
        </w:r>
      </w:ins>
      <w:r w:rsidR="00CC5DFD">
        <w:t xml:space="preserve">other elements in the network. </w:t>
      </w:r>
      <w:r w:rsidR="004B09FC">
        <w:t>Hence</w:t>
      </w:r>
      <w:ins w:id="58" w:author="Friederike Flachsbart" w:date="2015-07-14T09:54:00Z">
        <w:r w:rsidR="00EF78D3">
          <w:t>,</w:t>
        </w:r>
      </w:ins>
      <w:r w:rsidR="00660DA8">
        <w:t xml:space="preserve"> </w:t>
      </w:r>
      <w:r w:rsidR="004B09FC">
        <w:t>this</w:t>
      </w:r>
      <w:r w:rsidR="00660DA8">
        <w:t xml:space="preserve"> academic stay at </w:t>
      </w:r>
      <w:r w:rsidR="00652BFB">
        <w:t xml:space="preserve">the laboratory of Biological Networks </w:t>
      </w:r>
      <w:r w:rsidR="00DB494A">
        <w:t xml:space="preserve">addressed by Dr. Javier Buldú, </w:t>
      </w:r>
      <w:r w:rsidR="00652BFB">
        <w:t>in the Center for Biomedical Engineering</w:t>
      </w:r>
      <w:r w:rsidR="00DB494A">
        <w:t xml:space="preserve"> of the</w:t>
      </w:r>
      <w:r w:rsidR="00660DA8">
        <w:t xml:space="preserve"> </w:t>
      </w:r>
      <w:r w:rsidR="004B09FC">
        <w:t xml:space="preserve">Technical University of Madrid </w:t>
      </w:r>
      <w:r w:rsidR="00660DA8">
        <w:t>would</w:t>
      </w:r>
      <w:r w:rsidR="004B09FC">
        <w:t xml:space="preserve"> be a great opportunity to</w:t>
      </w:r>
      <w:r w:rsidR="00660DA8">
        <w:t xml:space="preserve"> </w:t>
      </w:r>
      <w:r w:rsidR="0055406E">
        <w:t>learn this new</w:t>
      </w:r>
      <w:r w:rsidR="00E17C94">
        <w:t xml:space="preserve"> </w:t>
      </w:r>
      <w:r w:rsidR="004B09FC">
        <w:t xml:space="preserve">and </w:t>
      </w:r>
      <w:r w:rsidR="00E17C94">
        <w:t xml:space="preserve">powerful network-based methods in order to apply </w:t>
      </w:r>
      <w:r w:rsidR="004B09FC">
        <w:t>them</w:t>
      </w:r>
      <w:r w:rsidR="00E17C94">
        <w:t xml:space="preserve"> </w:t>
      </w:r>
      <w:r w:rsidR="004B09FC">
        <w:t xml:space="preserve">in </w:t>
      </w:r>
      <w:r w:rsidR="00E17C94">
        <w:t xml:space="preserve">the </w:t>
      </w:r>
      <w:del w:id="59" w:author="Friederike Flachsbart" w:date="2015-07-14T09:55:00Z">
        <w:r w:rsidR="00E17C94" w:rsidDel="00EF78D3">
          <w:delText>developing</w:delText>
        </w:r>
        <w:r w:rsidR="00533C40" w:rsidDel="00EF78D3">
          <w:delText xml:space="preserve"> </w:delText>
        </w:r>
      </w:del>
      <w:ins w:id="60" w:author="Friederike Flachsbart" w:date="2015-07-14T09:55:00Z">
        <w:r w:rsidR="00EF78D3">
          <w:t xml:space="preserve">course </w:t>
        </w:r>
      </w:ins>
      <w:r w:rsidR="00533C40">
        <w:t xml:space="preserve">of my </w:t>
      </w:r>
      <w:r w:rsidR="004B09FC">
        <w:t xml:space="preserve">cluster </w:t>
      </w:r>
      <w:r w:rsidR="00533C40">
        <w:t xml:space="preserve">PhD project. </w:t>
      </w:r>
      <w:r w:rsidR="004B09FC">
        <w:t>Besides, t</w:t>
      </w:r>
      <w:r w:rsidR="00533C40">
        <w:t xml:space="preserve">o my knowledge I cannot learn this methods at the centers related to the </w:t>
      </w:r>
      <w:ins w:id="61" w:author="Friederike Flachsbart" w:date="2015-07-14T09:55:00Z">
        <w:r w:rsidR="00EF78D3">
          <w:t>Excellence C</w:t>
        </w:r>
      </w:ins>
      <w:del w:id="62" w:author="Friederike Flachsbart" w:date="2015-07-14T09:55:00Z">
        <w:r w:rsidR="00533C40" w:rsidDel="00EF78D3">
          <w:delText>c</w:delText>
        </w:r>
      </w:del>
      <w:r w:rsidR="00533C40">
        <w:t>luster</w:t>
      </w:r>
      <w:ins w:id="63" w:author="Friederike Flachsbart" w:date="2015-07-14T09:55:00Z">
        <w:r w:rsidR="00EF78D3">
          <w:t>.</w:t>
        </w:r>
      </w:ins>
      <w:r w:rsidR="00533C40">
        <w:t xml:space="preserve"> </w:t>
      </w:r>
      <w:del w:id="64" w:author="Friederike Flachsbart" w:date="2015-07-14T09:55:00Z">
        <w:r w:rsidR="004B09FC" w:rsidDel="00EF78D3">
          <w:delText>ergo</w:delText>
        </w:r>
        <w:r w:rsidR="00533C40" w:rsidDel="00EF78D3">
          <w:delText xml:space="preserve"> </w:delText>
        </w:r>
      </w:del>
      <w:ins w:id="65" w:author="Friederike Flachsbart" w:date="2015-07-14T09:55:00Z">
        <w:r w:rsidR="00EF78D3">
          <w:t xml:space="preserve">Hence, </w:t>
        </w:r>
      </w:ins>
      <w:r w:rsidR="00533C40">
        <w:t>this trip would be a unique opportunity to engage my knowledge at this field of data analysis.</w:t>
      </w:r>
    </w:p>
    <w:p w:rsidR="00E226B2" w:rsidRDefault="00E226B2" w:rsidP="00BD2B46">
      <w:pPr>
        <w:jc w:val="both"/>
      </w:pPr>
    </w:p>
    <w:p w:rsidR="002811DB" w:rsidRPr="002811DB" w:rsidRDefault="002811DB" w:rsidP="00BD2B46">
      <w:pPr>
        <w:widowControl w:val="0"/>
        <w:autoSpaceDE w:val="0"/>
        <w:autoSpaceDN w:val="0"/>
        <w:adjustRightInd w:val="0"/>
        <w:spacing w:after="240"/>
        <w:jc w:val="both"/>
      </w:pPr>
      <w:del w:id="66" w:author="Friederike Flachsbart" w:date="2015-07-14T09:56:00Z">
        <w:r w:rsidDel="00EF78D3">
          <w:delText>All and all</w:delText>
        </w:r>
        <w:r w:rsidR="00E226B2" w:rsidDel="00EF78D3">
          <w:delText xml:space="preserve"> it is my </w:delText>
        </w:r>
        <w:r w:rsidDel="00EF78D3">
          <w:delText>belief</w:delText>
        </w:r>
      </w:del>
      <w:proofErr w:type="spellStart"/>
      <w:ins w:id="67" w:author="Friederike Flachsbart" w:date="2015-07-14T09:56:00Z">
        <w:r w:rsidR="00EF78D3">
          <w:t>Atogether</w:t>
        </w:r>
        <w:proofErr w:type="spellEnd"/>
        <w:r w:rsidR="00EF78D3">
          <w:t xml:space="preserve"> I think</w:t>
        </w:r>
      </w:ins>
      <w:r w:rsidR="00E226B2">
        <w:t xml:space="preserve"> that </w:t>
      </w:r>
      <w:ins w:id="68" w:author="Friederike Flachsbart" w:date="2015-07-14T09:56:00Z">
        <w:r w:rsidR="00EF78D3">
          <w:t xml:space="preserve">I could </w:t>
        </w:r>
      </w:ins>
      <w:r w:rsidR="00DD7613">
        <w:t xml:space="preserve">acquire this </w:t>
      </w:r>
      <w:r w:rsidR="00BD2B46">
        <w:t xml:space="preserve">cutting-edge </w:t>
      </w:r>
      <w:r w:rsidR="00DD7613">
        <w:t xml:space="preserve">data analysis methodology from </w:t>
      </w:r>
      <w:r>
        <w:t>a</w:t>
      </w:r>
      <w:r w:rsidR="00BD2B46">
        <w:t xml:space="preserve">n excellence group </w:t>
      </w:r>
      <w:del w:id="69" w:author="Friederike Flachsbart" w:date="2015-07-14T09:57:00Z">
        <w:r w:rsidR="00BD2B46" w:rsidDel="00EF78D3">
          <w:delText>devoted to</w:delText>
        </w:r>
      </w:del>
      <w:ins w:id="70" w:author="Friederike Flachsbart" w:date="2015-07-14T09:57:00Z">
        <w:r w:rsidR="00EF78D3">
          <w:t>that performs state of the art</w:t>
        </w:r>
      </w:ins>
      <w:r w:rsidR="00BD2B46">
        <w:t xml:space="preserve"> </w:t>
      </w:r>
      <w:r w:rsidR="00E11CBE">
        <w:t>research</w:t>
      </w:r>
      <w:r w:rsidR="00BD2B46" w:rsidRPr="00BD2B46">
        <w:t xml:space="preserve"> on </w:t>
      </w:r>
      <w:r w:rsidR="009E5569">
        <w:t>network</w:t>
      </w:r>
      <w:ins w:id="71" w:author="Friederike Flachsbart" w:date="2015-07-14T09:58:00Z">
        <w:r w:rsidR="00EF78D3">
          <w:t>-based methods and that t</w:t>
        </w:r>
      </w:ins>
      <w:del w:id="72" w:author="Friederike Flachsbart" w:date="2015-07-14T09:58:00Z">
        <w:r w:rsidR="009E5569" w:rsidDel="00EF78D3">
          <w:delText>s</w:delText>
        </w:r>
        <w:r w:rsidR="00BD2B46" w:rsidDel="00EF78D3">
          <w:delText xml:space="preserve"> and </w:delText>
        </w:r>
        <w:r w:rsidR="009E5569" w:rsidDel="00EF78D3">
          <w:delText>their</w:delText>
        </w:r>
      </w:del>
      <w:ins w:id="73" w:author="Friederike Flachsbart" w:date="2015-07-14T09:58:00Z">
        <w:r w:rsidR="00EF78D3">
          <w:t>hose</w:t>
        </w:r>
      </w:ins>
      <w:r w:rsidR="00BD2B46">
        <w:t xml:space="preserve"> biological applications </w:t>
      </w:r>
      <w:del w:id="74" w:author="Friederike Flachsbart" w:date="2015-07-14T09:58:00Z">
        <w:r w:rsidDel="00EF78D3">
          <w:delText xml:space="preserve">is </w:delText>
        </w:r>
      </w:del>
      <w:ins w:id="75" w:author="Friederike Flachsbart" w:date="2015-07-14T09:58:00Z">
        <w:r w:rsidR="00EF78D3">
          <w:t xml:space="preserve">would be </w:t>
        </w:r>
      </w:ins>
      <w:r>
        <w:t>really beneficial for the development of my cluster PhD project.</w:t>
      </w:r>
    </w:p>
    <w:p w:rsidR="00C623FB" w:rsidRDefault="00C623FB" w:rsidP="00BD2B46">
      <w:pPr>
        <w:jc w:val="both"/>
      </w:pPr>
    </w:p>
    <w:p w:rsidR="002811DB" w:rsidRDefault="002811DB" w:rsidP="00BD2B46">
      <w:pPr>
        <w:jc w:val="both"/>
      </w:pPr>
    </w:p>
    <w:p w:rsidR="002811DB" w:rsidRDefault="00820922" w:rsidP="00BD2B46">
      <w:pPr>
        <w:jc w:val="both"/>
      </w:pPr>
      <w:r>
        <w:t>Yours faithfully,</w:t>
      </w:r>
    </w:p>
    <w:p w:rsidR="00820922" w:rsidRDefault="00BD2B46" w:rsidP="00BD2B46">
      <w:pPr>
        <w:tabs>
          <w:tab w:val="left" w:pos="1868"/>
        </w:tabs>
        <w:jc w:val="both"/>
      </w:pPr>
      <w:r>
        <w:tab/>
      </w:r>
    </w:p>
    <w:p w:rsidR="00BD2B46" w:rsidRDefault="00BD2B46" w:rsidP="00BD2B46">
      <w:pPr>
        <w:tabs>
          <w:tab w:val="left" w:pos="1868"/>
        </w:tabs>
        <w:jc w:val="both"/>
      </w:pPr>
    </w:p>
    <w:p w:rsidR="00BD2B46" w:rsidRDefault="00BD2B46" w:rsidP="00BD2B46">
      <w:pPr>
        <w:tabs>
          <w:tab w:val="left" w:pos="1868"/>
        </w:tabs>
        <w:jc w:val="both"/>
      </w:pPr>
    </w:p>
    <w:p w:rsidR="00820922" w:rsidRDefault="00820922" w:rsidP="00BD2B46">
      <w:pPr>
        <w:jc w:val="both"/>
      </w:pPr>
      <w:r>
        <w:t>Guillermo G. Torres</w:t>
      </w:r>
    </w:p>
    <w:p w:rsidR="00BD2B46" w:rsidRDefault="00BD2B46" w:rsidP="00BD2B46">
      <w:pPr>
        <w:jc w:val="both"/>
      </w:pPr>
      <w:r>
        <w:t>MSc. PhD. student</w:t>
      </w:r>
    </w:p>
    <w:sectPr w:rsidR="00BD2B46" w:rsidSect="00A254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F16"/>
    <w:rsid w:val="00031396"/>
    <w:rsid w:val="000F1807"/>
    <w:rsid w:val="001664E8"/>
    <w:rsid w:val="00180071"/>
    <w:rsid w:val="002739D0"/>
    <w:rsid w:val="002811DB"/>
    <w:rsid w:val="002A56C8"/>
    <w:rsid w:val="0035583B"/>
    <w:rsid w:val="003C01AF"/>
    <w:rsid w:val="004B09FC"/>
    <w:rsid w:val="00523895"/>
    <w:rsid w:val="0052650D"/>
    <w:rsid w:val="00533C40"/>
    <w:rsid w:val="0055406E"/>
    <w:rsid w:val="005B0F16"/>
    <w:rsid w:val="005F10A1"/>
    <w:rsid w:val="00601868"/>
    <w:rsid w:val="00610C6C"/>
    <w:rsid w:val="0063548B"/>
    <w:rsid w:val="00646473"/>
    <w:rsid w:val="00652BFB"/>
    <w:rsid w:val="00660DA8"/>
    <w:rsid w:val="00666B20"/>
    <w:rsid w:val="007E580A"/>
    <w:rsid w:val="00820922"/>
    <w:rsid w:val="00821123"/>
    <w:rsid w:val="009941F6"/>
    <w:rsid w:val="009E5569"/>
    <w:rsid w:val="00A148B1"/>
    <w:rsid w:val="00A254A6"/>
    <w:rsid w:val="00A516E6"/>
    <w:rsid w:val="00A81EB4"/>
    <w:rsid w:val="00B71CCB"/>
    <w:rsid w:val="00BB188F"/>
    <w:rsid w:val="00BD2B46"/>
    <w:rsid w:val="00C623FB"/>
    <w:rsid w:val="00CC5DFD"/>
    <w:rsid w:val="00D5364B"/>
    <w:rsid w:val="00DB494A"/>
    <w:rsid w:val="00DD7613"/>
    <w:rsid w:val="00E11CBE"/>
    <w:rsid w:val="00E14A77"/>
    <w:rsid w:val="00E17C94"/>
    <w:rsid w:val="00E226B2"/>
    <w:rsid w:val="00EF0B9A"/>
    <w:rsid w:val="00EF78D3"/>
    <w:rsid w:val="00F8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78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8D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78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8D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428</Words>
  <Characters>2357</Characters>
  <Application>Microsoft Macintosh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GuillermoTorres</dc:creator>
  <cp:lastModifiedBy>GuillermoTorres</cp:lastModifiedBy>
  <cp:revision>2</cp:revision>
  <cp:lastPrinted>2015-07-13T13:13:00Z</cp:lastPrinted>
  <dcterms:created xsi:type="dcterms:W3CDTF">2015-07-14T08:06:00Z</dcterms:created>
  <dcterms:modified xsi:type="dcterms:W3CDTF">2015-07-14T08:06:00Z</dcterms:modified>
</cp:coreProperties>
</file>